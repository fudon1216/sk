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horzAnchor="margin" w:tblpXSpec="center" w:tblpY="138"/>
        <w:tblW w:w="5000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20"/>
        <w:gridCol w:w="5448"/>
        <w:gridCol w:w="1651"/>
        <w:gridCol w:w="6397"/>
      </w:tblGrid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7B2F4C">
            <w:pPr>
              <w:pStyle w:val="5"/>
            </w:pPr>
            <w:r w:rsidRPr="00586028">
              <w:rPr>
                <w:rFonts w:hint="eastAsia"/>
              </w:rPr>
              <w:t>系統名稱</w:t>
            </w:r>
          </w:p>
        </w:tc>
        <w:tc>
          <w:tcPr>
            <w:tcW w:w="4464" w:type="pct"/>
            <w:gridSpan w:val="3"/>
            <w:shd w:val="clear" w:color="auto" w:fill="E7E6E6" w:themeFill="background2"/>
            <w:vAlign w:val="center"/>
          </w:tcPr>
          <w:p w:rsidR="004C4A2A" w:rsidRPr="00586028" w:rsidRDefault="008B6D1C" w:rsidP="004C4A2A">
            <w:pPr>
              <w:rPr>
                <w:rFonts w:eastAsia="標楷體"/>
                <w:kern w:val="0"/>
              </w:rPr>
            </w:pPr>
            <w:proofErr w:type="gramStart"/>
            <w:r>
              <w:rPr>
                <w:rFonts w:eastAsia="標楷體" w:hint="eastAsia"/>
                <w:kern w:val="0"/>
              </w:rPr>
              <w:t>新央媒系統</w:t>
            </w:r>
            <w:proofErr w:type="gramEnd"/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  <w:vAlign w:val="center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廠商名稱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C838A4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ins w:id="0" w:author="蘇賢庭" w:date="2022-03-03T15:46:00Z">
              <w:r>
                <w:rPr>
                  <w:rFonts w:eastAsia="標楷體" w:hint="eastAsia"/>
                  <w:color w:val="000000"/>
                  <w:kern w:val="0"/>
                </w:rPr>
                <w:t>自建</w:t>
              </w:r>
            </w:ins>
            <w:del w:id="1" w:author="陳浩吉" w:date="2022-02-23T15:56:00Z">
              <w:r w:rsidR="00D25145" w:rsidDel="00D9344F">
                <w:rPr>
                  <w:rFonts w:eastAsia="標楷體" w:hint="eastAsia"/>
                  <w:color w:val="000000"/>
                  <w:kern w:val="0"/>
                </w:rPr>
                <w:delText>自建</w:delText>
              </w:r>
            </w:del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業務單位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397"/>
        </w:trPr>
        <w:tc>
          <w:tcPr>
            <w:tcW w:w="53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業務經辦</w:t>
            </w:r>
          </w:p>
        </w:tc>
        <w:tc>
          <w:tcPr>
            <w:tcW w:w="1802" w:type="pct"/>
            <w:shd w:val="clear" w:color="auto" w:fill="E7E6E6" w:themeFill="background2"/>
            <w:vAlign w:val="center"/>
          </w:tcPr>
          <w:p w:rsidR="004C4A2A" w:rsidRPr="00586028" w:rsidRDefault="00D25145" w:rsidP="004C4A2A">
            <w:pPr>
              <w:widowControl/>
              <w:jc w:val="both"/>
              <w:rPr>
                <w:rFonts w:eastAsia="標楷體"/>
                <w:color w:val="000000"/>
                <w:kern w:val="0"/>
              </w:rPr>
            </w:pPr>
            <w:r>
              <w:rPr>
                <w:rFonts w:eastAsia="標楷體" w:hint="eastAsia"/>
                <w:color w:val="000000"/>
                <w:kern w:val="0"/>
              </w:rPr>
              <w:t>蘇賢庭</w:t>
            </w:r>
          </w:p>
        </w:tc>
        <w:tc>
          <w:tcPr>
            <w:tcW w:w="546" w:type="pct"/>
            <w:shd w:val="clear" w:color="auto" w:fill="auto"/>
          </w:tcPr>
          <w:p w:rsidR="004C4A2A" w:rsidRPr="00586028" w:rsidRDefault="004C4A2A" w:rsidP="004C4A2A">
            <w:pPr>
              <w:jc w:val="distribute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會議日期</w:t>
            </w:r>
          </w:p>
        </w:tc>
        <w:tc>
          <w:tcPr>
            <w:tcW w:w="2117" w:type="pct"/>
            <w:shd w:val="clear" w:color="auto" w:fill="E7E6E6" w:themeFill="background2"/>
          </w:tcPr>
          <w:p w:rsidR="004C4A2A" w:rsidRPr="00586028" w:rsidRDefault="004C4A2A" w:rsidP="004C4A2A">
            <w:pPr>
              <w:rPr>
                <w:rFonts w:eastAsia="標楷體"/>
                <w:color w:val="000000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spacing w:line="300" w:lineRule="exact"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請系統廠商於架構會議前詳閱下列注意事項及詳填本表單，並於本表單填寫完成後再行約定「系統架構會議」時間，各項欄位不足填寫時，請自行擴增欄位，本表單內各項目須確實填寫，若無需求、不須採購或使用本行現有設備…等，請於表單欄位上註明。</w:t>
      </w:r>
    </w:p>
    <w:p w:rsidR="004C4A2A" w:rsidRPr="00694E4A" w:rsidRDefault="004C4A2A" w:rsidP="00313301">
      <w:pPr>
        <w:pStyle w:val="ae"/>
        <w:numPr>
          <w:ilvl w:val="0"/>
          <w:numId w:val="4"/>
        </w:numPr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t>依據本行</w:t>
      </w:r>
      <w:r w:rsidRPr="00694E4A">
        <w:rPr>
          <w:rFonts w:eastAsia="標楷體" w:hint="eastAsia"/>
          <w:color w:val="000000" w:themeColor="text1"/>
        </w:rPr>
        <w:t>「</w:t>
      </w:r>
      <w:r w:rsidR="00C40AD5" w:rsidRPr="00694E4A">
        <w:rPr>
          <w:rFonts w:eastAsia="標楷體" w:hint="eastAsia"/>
          <w:color w:val="000000" w:themeColor="text1"/>
        </w:rPr>
        <w:t>IS2005-</w:t>
      </w:r>
      <w:r w:rsidRPr="00694E4A">
        <w:rPr>
          <w:rFonts w:eastAsia="標楷體" w:hint="eastAsia"/>
          <w:color w:val="000000" w:themeColor="text1"/>
        </w:rPr>
        <w:t>應用系統安全管理規範」，</w:t>
      </w:r>
      <w:r w:rsidRPr="00694E4A">
        <w:rPr>
          <w:rFonts w:eastAsia="標楷體" w:hint="eastAsia"/>
          <w:color w:val="000000" w:themeColor="text1"/>
          <w:u w:val="single"/>
        </w:rPr>
        <w:t>本行得於規劃、採購、建置</w:t>
      </w:r>
      <w:r w:rsidRPr="00694E4A">
        <w:rPr>
          <w:rFonts w:eastAsia="標楷體" w:hint="eastAsia"/>
          <w:color w:val="000000" w:themeColor="text1"/>
          <w:u w:val="single"/>
        </w:rPr>
        <w:t>AP</w:t>
      </w:r>
      <w:r w:rsidRPr="00694E4A">
        <w:rPr>
          <w:rFonts w:eastAsia="標楷體" w:hint="eastAsia"/>
          <w:color w:val="000000" w:themeColor="text1"/>
          <w:u w:val="single"/>
        </w:rPr>
        <w:t>應用系統前，邀集相關系統廠商、系統業務負責人等召開「系統架構會議」</w:t>
      </w:r>
      <w:r w:rsidRPr="00694E4A">
        <w:rPr>
          <w:rFonts w:eastAsia="標楷體" w:hint="eastAsia"/>
          <w:bCs/>
          <w:color w:val="000000" w:themeColor="text1"/>
        </w:rPr>
        <w:t>，其系統架構及規格、</w:t>
      </w:r>
      <w:r w:rsidRPr="00694E4A">
        <w:rPr>
          <w:rFonts w:eastAsia="標楷體" w:hint="eastAsia"/>
          <w:color w:val="000000" w:themeColor="text1"/>
        </w:rPr>
        <w:t>系統開發生命週期</w:t>
      </w:r>
      <w:r w:rsidRPr="00694E4A">
        <w:rPr>
          <w:rFonts w:eastAsia="標楷體"/>
          <w:color w:val="000000" w:themeColor="text1"/>
        </w:rPr>
        <w:t>(SDLC)</w:t>
      </w:r>
      <w:r w:rsidRPr="00694E4A">
        <w:rPr>
          <w:rFonts w:eastAsia="標楷體" w:hint="eastAsia"/>
          <w:color w:val="000000" w:themeColor="text1"/>
        </w:rPr>
        <w:t>管理及該專案所涉及之資訊安全議題等，</w:t>
      </w:r>
      <w:proofErr w:type="gramStart"/>
      <w:r w:rsidRPr="00694E4A">
        <w:rPr>
          <w:rFonts w:eastAsia="標楷體" w:hint="eastAsia"/>
          <w:bCs/>
          <w:color w:val="000000" w:themeColor="text1"/>
        </w:rPr>
        <w:t>均須遵循</w:t>
      </w:r>
      <w:proofErr w:type="gramEnd"/>
      <w:r w:rsidRPr="00694E4A">
        <w:rPr>
          <w:rFonts w:eastAsia="標楷體" w:hint="eastAsia"/>
          <w:bCs/>
          <w:color w:val="000000" w:themeColor="text1"/>
        </w:rPr>
        <w:t>本規範辦理。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000000" w:themeColor="text1"/>
        </w:rPr>
        <w:t>本「系統架構會議前置表單」為「系統架構會議」使用表單；系統廠商應確實填寫本「系統架構會議前置表單」內之各項資訊，填寫前請先參考本表單附件一</w:t>
      </w:r>
      <w:r w:rsidRPr="00694E4A">
        <w:rPr>
          <w:rFonts w:eastAsia="標楷體" w:hint="eastAsia"/>
          <w:color w:val="000000" w:themeColor="text1"/>
        </w:rPr>
        <w:t>~</w:t>
      </w:r>
      <w:r w:rsidRPr="00694E4A">
        <w:rPr>
          <w:rFonts w:eastAsia="標楷體" w:hint="eastAsia"/>
          <w:color w:val="000000" w:themeColor="text1"/>
        </w:rPr>
        <w:t>三、</w:t>
      </w:r>
      <w:r w:rsidR="00C40AD5" w:rsidRPr="00694E4A">
        <w:rPr>
          <w:rFonts w:eastAsia="標楷體" w:hint="eastAsia"/>
          <w:color w:val="000000" w:themeColor="text1"/>
        </w:rPr>
        <w:t>(C01</w:t>
      </w:r>
      <w:r w:rsidRPr="00694E4A">
        <w:rPr>
          <w:rFonts w:eastAsia="標楷體" w:hint="eastAsia"/>
          <w:color w:val="000000" w:themeColor="text1"/>
        </w:rPr>
        <w:t>) AP</w:t>
      </w:r>
      <w:r w:rsidRPr="00694E4A">
        <w:rPr>
          <w:rFonts w:eastAsia="標楷體" w:hint="eastAsia"/>
          <w:color w:val="000000" w:themeColor="text1"/>
        </w:rPr>
        <w:t>應用系統開發配合事項、</w:t>
      </w:r>
      <w:r w:rsidR="00C40AD5" w:rsidRPr="00694E4A">
        <w:rPr>
          <w:rFonts w:eastAsia="標楷體" w:hint="eastAsia"/>
          <w:color w:val="000000" w:themeColor="text1"/>
        </w:rPr>
        <w:t>(D01</w:t>
      </w:r>
      <w:r w:rsidRPr="00694E4A">
        <w:rPr>
          <w:rFonts w:eastAsia="標楷體" w:hint="eastAsia"/>
          <w:color w:val="000000" w:themeColor="text1"/>
        </w:rPr>
        <w:t>)</w:t>
      </w:r>
      <w:r w:rsidRPr="00694E4A">
        <w:rPr>
          <w:rFonts w:eastAsia="標楷體" w:hint="eastAsia"/>
          <w:color w:val="000000" w:themeColor="text1"/>
        </w:rPr>
        <w:t>資料庫系統開發配合事項</w:t>
      </w:r>
      <w:r w:rsidRPr="00694E4A">
        <w:rPr>
          <w:rFonts w:eastAsia="標楷體" w:hint="eastAsia"/>
          <w:color w:val="000000" w:themeColor="text1"/>
        </w:rPr>
        <w:t xml:space="preserve"> </w:t>
      </w:r>
      <w:r w:rsidRPr="00694E4A">
        <w:rPr>
          <w:rFonts w:eastAsia="標楷體" w:hint="eastAsia"/>
          <w:color w:val="000000" w:themeColor="text1"/>
        </w:rPr>
        <w:t>等說明，若有填寫上問題可先洽詢。</w:t>
      </w:r>
    </w:p>
    <w:p w:rsidR="004C4A2A" w:rsidRPr="00694E4A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cs="標楷體" w:hint="eastAsia"/>
          <w:color w:val="000000" w:themeColor="text1"/>
          <w:u w:val="single"/>
        </w:rPr>
        <w:t>雙方於架構會議上，若對於系統架構、軟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硬體規格有疑慮時，雙方得當場協商並確認其系統架構、軟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硬體規格，若無法當場協商並確認其系統架構、軟</w:t>
      </w:r>
      <w:r w:rsidRPr="00694E4A">
        <w:rPr>
          <w:rFonts w:eastAsia="標楷體" w:cs="標楷體" w:hint="eastAsia"/>
          <w:color w:val="000000" w:themeColor="text1"/>
          <w:u w:val="single"/>
        </w:rPr>
        <w:t>/</w:t>
      </w:r>
      <w:r w:rsidRPr="00694E4A">
        <w:rPr>
          <w:rFonts w:eastAsia="標楷體" w:cs="標楷體" w:hint="eastAsia"/>
          <w:color w:val="000000" w:themeColor="text1"/>
          <w:u w:val="single"/>
        </w:rPr>
        <w:t>硬體規格、</w:t>
      </w:r>
      <w:r w:rsidRPr="00694E4A">
        <w:rPr>
          <w:rFonts w:eastAsia="標楷體" w:hint="eastAsia"/>
          <w:color w:val="000000" w:themeColor="text1"/>
          <w:u w:val="single"/>
        </w:rPr>
        <w:t>本表單內各項資訊填寫不完整、系統架構及規格未經雙方確認、經雙方確認後但又再變更系統架構或規格者、於架構會議確認系統架構及規格後半年才啟動專案者，本行得再次召開「系統架構會議」討論</w:t>
      </w:r>
      <w:r w:rsidRPr="00694E4A">
        <w:rPr>
          <w:rFonts w:eastAsia="標楷體" w:hint="eastAsia"/>
          <w:color w:val="000000" w:themeColor="text1"/>
        </w:rPr>
        <w:t>。</w:t>
      </w:r>
    </w:p>
    <w:p w:rsidR="005933B9" w:rsidRPr="00694E4A" w:rsidRDefault="005933B9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694E4A">
        <w:rPr>
          <w:rFonts w:eastAsia="標楷體" w:hint="eastAsia"/>
          <w:color w:val="FF0000"/>
        </w:rPr>
        <w:t>廠商如有使用其他</w:t>
      </w:r>
      <w:r w:rsidRPr="00694E4A">
        <w:rPr>
          <w:rFonts w:eastAsia="標楷體" w:hint="eastAsia"/>
          <w:color w:val="FF0000"/>
        </w:rPr>
        <w:t>Java</w:t>
      </w:r>
      <w:r w:rsidRPr="00694E4A">
        <w:rPr>
          <w:rFonts w:eastAsia="標楷體" w:hint="eastAsia"/>
          <w:color w:val="FF0000"/>
        </w:rPr>
        <w:t>軟體，應確認軟體授權與使用限制等問題；若有使用</w:t>
      </w:r>
      <w:r w:rsidRPr="00694E4A">
        <w:rPr>
          <w:rFonts w:eastAsia="標楷體" w:hint="eastAsia"/>
          <w:color w:val="FF0000"/>
        </w:rPr>
        <w:t>Open Source</w:t>
      </w:r>
      <w:r w:rsidRPr="00694E4A">
        <w:rPr>
          <w:rFonts w:eastAsia="標楷體" w:hint="eastAsia"/>
          <w:color w:val="FF0000"/>
        </w:rPr>
        <w:t>軟體，請於表單內詳細說明。</w:t>
      </w:r>
    </w:p>
    <w:p w:rsidR="004C4A2A" w:rsidRPr="00586028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</w:rPr>
      </w:pPr>
      <w:r w:rsidRPr="00586028">
        <w:rPr>
          <w:rFonts w:eastAsia="標楷體" w:cs="Arial" w:hint="eastAsia"/>
          <w:color w:val="000000" w:themeColor="text1"/>
        </w:rPr>
        <w:t>經</w:t>
      </w:r>
      <w:r w:rsidRPr="00586028">
        <w:rPr>
          <w:rFonts w:eastAsia="標楷體" w:hint="eastAsia"/>
          <w:color w:val="000000" w:themeColor="text1"/>
        </w:rPr>
        <w:t>「</w:t>
      </w:r>
      <w:r w:rsidRPr="00586028">
        <w:rPr>
          <w:rFonts w:eastAsia="標楷體" w:cs="Arial" w:hint="eastAsia"/>
          <w:color w:val="000000" w:themeColor="text1"/>
        </w:rPr>
        <w:t>系統架構會議</w:t>
      </w:r>
      <w:r w:rsidRPr="00586028">
        <w:rPr>
          <w:rFonts w:eastAsia="標楷體" w:hint="eastAsia"/>
          <w:color w:val="000000" w:themeColor="text1"/>
        </w:rPr>
        <w:t>」</w:t>
      </w:r>
      <w:r w:rsidRPr="00586028">
        <w:rPr>
          <w:rFonts w:eastAsia="標楷體" w:cs="Arial" w:hint="eastAsia"/>
          <w:color w:val="000000" w:themeColor="text1"/>
        </w:rPr>
        <w:t>確認系統架構、規格及本表單內各項資訊後，廠商得依雙方決議事項執行，若於系統安裝設定或上線階段，歸因廠商未於「系統架構會議」上或「系統架構會議前置表單」內未充分揭露各項資訊或本案使用軟</w:t>
      </w:r>
      <w:r w:rsidRPr="00586028">
        <w:rPr>
          <w:rFonts w:eastAsia="標楷體" w:cs="Arial" w:hint="eastAsia"/>
          <w:color w:val="000000" w:themeColor="text1"/>
        </w:rPr>
        <w:t>(</w:t>
      </w:r>
      <w:r w:rsidRPr="00586028">
        <w:rPr>
          <w:rFonts w:eastAsia="標楷體" w:cs="Arial" w:hint="eastAsia"/>
          <w:color w:val="000000" w:themeColor="text1"/>
        </w:rPr>
        <w:t>硬</w:t>
      </w:r>
      <w:r w:rsidRPr="00586028">
        <w:rPr>
          <w:rFonts w:eastAsia="標楷體" w:cs="Arial" w:hint="eastAsia"/>
          <w:color w:val="000000" w:themeColor="text1"/>
        </w:rPr>
        <w:t>)</w:t>
      </w:r>
      <w:r w:rsidRPr="00586028">
        <w:rPr>
          <w:rFonts w:eastAsia="標楷體" w:cs="Arial" w:hint="eastAsia"/>
          <w:color w:val="000000" w:themeColor="text1"/>
        </w:rPr>
        <w:t>體採購、授權數量</w:t>
      </w:r>
      <w:proofErr w:type="gramStart"/>
      <w:r w:rsidRPr="00586028">
        <w:rPr>
          <w:rFonts w:eastAsia="標楷體" w:cs="Arial" w:hint="eastAsia"/>
          <w:color w:val="000000" w:themeColor="text1"/>
        </w:rPr>
        <w:t>不</w:t>
      </w:r>
      <w:proofErr w:type="gramEnd"/>
      <w:r w:rsidRPr="00586028">
        <w:rPr>
          <w:rFonts w:eastAsia="標楷體" w:cs="Arial" w:hint="eastAsia"/>
          <w:color w:val="000000" w:themeColor="text1"/>
        </w:rPr>
        <w:t>足額，而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造成單一或部分軟體與設備缺漏而造成該系統無法正常運行、系統效能不足等相關問題，</w:t>
      </w:r>
      <w:proofErr w:type="gramStart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廠商得負補足</w:t>
      </w:r>
      <w:proofErr w:type="gramEnd"/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軟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(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硬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)</w:t>
      </w:r>
      <w:r w:rsidRPr="00586028">
        <w:rPr>
          <w:rFonts w:eastAsia="標楷體" w:cs="Arial" w:hint="eastAsia"/>
          <w:color w:val="000000" w:themeColor="text1"/>
          <w:highlight w:val="yellow"/>
          <w:u w:val="single"/>
        </w:rPr>
        <w:t>體採購、授權數量責任</w:t>
      </w:r>
      <w:r w:rsidRPr="00586028">
        <w:rPr>
          <w:rFonts w:eastAsia="標楷體" w:cs="Arial" w:hint="eastAsia"/>
          <w:color w:val="000000" w:themeColor="text1"/>
        </w:rPr>
        <w:t>；</w:t>
      </w:r>
      <w:r w:rsidRPr="00586028">
        <w:rPr>
          <w:rFonts w:eastAsia="標楷體" w:cs="標楷體" w:hint="eastAsia"/>
          <w:color w:val="000000" w:themeColor="text1"/>
        </w:rPr>
        <w:t>廠商報價單內之各項資訊內容，得經廠商或原廠技術部門審核。</w:t>
      </w:r>
    </w:p>
    <w:p w:rsidR="004C4A2A" w:rsidRPr="00FA531E" w:rsidRDefault="004C4A2A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 w:cs="標楷體"/>
          <w:color w:val="000000" w:themeColor="text1"/>
          <w:u w:val="single"/>
        </w:rPr>
      </w:pPr>
      <w:r w:rsidRPr="00FA531E">
        <w:rPr>
          <w:rFonts w:eastAsia="標楷體" w:cs="標楷體" w:hint="eastAsia"/>
          <w:color w:val="000000" w:themeColor="text1"/>
          <w:u w:val="single"/>
        </w:rPr>
        <w:t>資料庫主機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不得安裝其他應用程式、</w:t>
      </w:r>
      <w:r w:rsidRPr="00FA531E">
        <w:rPr>
          <w:rFonts w:eastAsia="標楷體" w:cs="標楷體" w:hint="eastAsia"/>
          <w:color w:val="000000" w:themeColor="text1"/>
          <w:u w:val="single"/>
        </w:rPr>
        <w:t>不開放網路芳鄰、分享資料夾及使用者直接連線；內部</w:t>
      </w:r>
      <w:r w:rsidRPr="00FA531E">
        <w:rPr>
          <w:rFonts w:eastAsia="標楷體" w:cs="標楷體" w:hint="eastAsia"/>
          <w:color w:val="000000" w:themeColor="text1"/>
          <w:u w:val="single"/>
        </w:rPr>
        <w:t>Server</w:t>
      </w:r>
      <w:r w:rsidRPr="00FA531E">
        <w:rPr>
          <w:rFonts w:eastAsia="標楷體" w:cs="標楷體" w:hint="eastAsia"/>
          <w:color w:val="000000" w:themeColor="text1"/>
          <w:u w:val="single"/>
        </w:rPr>
        <w:t>禁止直接連線</w:t>
      </w:r>
      <w:r w:rsidRPr="00FA531E">
        <w:rPr>
          <w:rFonts w:eastAsia="標楷體" w:cs="標楷體" w:hint="eastAsia"/>
          <w:color w:val="000000" w:themeColor="text1"/>
          <w:u w:val="single"/>
        </w:rPr>
        <w:t>Internet</w:t>
      </w:r>
      <w:r w:rsidRPr="00FA531E">
        <w:rPr>
          <w:rFonts w:eastAsia="標楷體" w:cs="標楷體" w:hint="eastAsia"/>
          <w:color w:val="000000" w:themeColor="text1"/>
          <w:u w:val="single"/>
        </w:rPr>
        <w:t>；</w:t>
      </w:r>
      <w:r w:rsidRPr="00FA531E">
        <w:rPr>
          <w:rFonts w:eastAsia="標楷體" w:cs="標楷體" w:hint="eastAsia"/>
          <w:color w:val="000000" w:themeColor="text1"/>
          <w:u w:val="single"/>
        </w:rPr>
        <w:t>DMZ</w:t>
      </w:r>
      <w:r w:rsidRPr="00FA531E">
        <w:rPr>
          <w:rFonts w:eastAsia="標楷體" w:cs="標楷體" w:hint="eastAsia"/>
          <w:color w:val="000000" w:themeColor="text1"/>
          <w:u w:val="single"/>
        </w:rPr>
        <w:t>區主機對內部主機僅限開放</w:t>
      </w:r>
      <w:r w:rsidRPr="00FA531E">
        <w:rPr>
          <w:rFonts w:eastAsia="標楷體" w:cs="標楷體" w:hint="eastAsia"/>
          <w:color w:val="000000" w:themeColor="text1"/>
          <w:u w:val="single"/>
        </w:rPr>
        <w:t>80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443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20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21</w:t>
      </w:r>
      <w:r w:rsidRPr="00FA531E">
        <w:rPr>
          <w:rFonts w:eastAsia="標楷體" w:cs="標楷體" w:hint="eastAsia"/>
          <w:color w:val="000000" w:themeColor="text1"/>
          <w:u w:val="single"/>
        </w:rPr>
        <w:t>、</w:t>
      </w:r>
      <w:r w:rsidRPr="00FA531E">
        <w:rPr>
          <w:rFonts w:eastAsia="標楷體" w:cs="標楷體" w:hint="eastAsia"/>
          <w:color w:val="000000" w:themeColor="text1"/>
          <w:u w:val="single"/>
        </w:rPr>
        <w:t>SMTP</w:t>
      </w:r>
      <w:r w:rsidRPr="00FA531E">
        <w:rPr>
          <w:rFonts w:eastAsia="標楷體" w:cs="標楷體" w:hint="eastAsia"/>
          <w:color w:val="000000" w:themeColor="text1"/>
          <w:u w:val="single"/>
        </w:rPr>
        <w:t>等</w:t>
      </w:r>
      <w:r w:rsidRPr="00FA531E">
        <w:rPr>
          <w:rFonts w:eastAsia="標楷體" w:cs="標楷體" w:hint="eastAsia"/>
          <w:color w:val="000000" w:themeColor="text1"/>
          <w:u w:val="single"/>
        </w:rPr>
        <w:t>Port</w:t>
      </w:r>
      <w:r w:rsidR="00122865" w:rsidRPr="00FA531E">
        <w:rPr>
          <w:rFonts w:eastAsia="標楷體" w:cs="標楷體" w:hint="eastAsia"/>
          <w:color w:val="000000" w:themeColor="text1"/>
          <w:u w:val="single"/>
        </w:rPr>
        <w:t>。</w:t>
      </w:r>
    </w:p>
    <w:p w:rsidR="004C4A2A" w:rsidRPr="003043AD" w:rsidRDefault="004C4A2A" w:rsidP="004C4A2A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</w:rPr>
      </w:pPr>
      <w:r w:rsidRPr="00586028">
        <w:rPr>
          <w:rFonts w:eastAsia="標楷體" w:hint="eastAsia"/>
          <w:color w:val="000000" w:themeColor="text1"/>
        </w:rPr>
        <w:lastRenderedPageBreak/>
        <w:t>作業系統、資料庫、</w:t>
      </w:r>
      <w:r w:rsidRPr="00586028">
        <w:rPr>
          <w:rFonts w:eastAsia="標楷體" w:hint="eastAsia"/>
          <w:color w:val="000000" w:themeColor="text1"/>
        </w:rPr>
        <w:t>AP</w:t>
      </w:r>
      <w:r w:rsidRPr="00586028">
        <w:rPr>
          <w:rFonts w:eastAsia="標楷體" w:hint="eastAsia"/>
          <w:color w:val="000000" w:themeColor="text1"/>
        </w:rPr>
        <w:t>應用系統等系統軟體，本行均</w:t>
      </w:r>
      <w:r w:rsidRPr="00586028">
        <w:rPr>
          <w:rFonts w:eastAsia="標楷體" w:hint="eastAsia"/>
          <w:color w:val="000000" w:themeColor="text1"/>
          <w:u w:val="single"/>
        </w:rPr>
        <w:t>建議使用</w:t>
      </w:r>
      <w:r w:rsidRPr="00586028">
        <w:rPr>
          <w:rFonts w:eastAsia="標楷體" w:hint="eastAsia"/>
          <w:color w:val="000000" w:themeColor="text1"/>
          <w:u w:val="single"/>
        </w:rPr>
        <w:t>64</w:t>
      </w:r>
      <w:r w:rsidRPr="00586028">
        <w:rPr>
          <w:rFonts w:eastAsia="標楷體" w:hint="eastAsia"/>
          <w:color w:val="000000" w:themeColor="text1"/>
          <w:u w:val="single"/>
        </w:rPr>
        <w:t>位元版本</w:t>
      </w:r>
      <w:r w:rsidRPr="00586028">
        <w:rPr>
          <w:rFonts w:eastAsia="標楷體" w:hint="eastAsia"/>
          <w:color w:val="000000" w:themeColor="text1"/>
        </w:rPr>
        <w:t>，若非使用</w:t>
      </w:r>
      <w:r w:rsidRPr="00586028">
        <w:rPr>
          <w:rFonts w:eastAsia="標楷體" w:hint="eastAsia"/>
          <w:color w:val="000000" w:themeColor="text1"/>
        </w:rPr>
        <w:t>64</w:t>
      </w:r>
      <w:r w:rsidRPr="00586028">
        <w:rPr>
          <w:rFonts w:eastAsia="標楷體" w:hint="eastAsia"/>
          <w:color w:val="000000" w:themeColor="text1"/>
        </w:rPr>
        <w:t>位元版本須說明原因；</w:t>
      </w:r>
      <w:r w:rsidRPr="00586028">
        <w:rPr>
          <w:rFonts w:eastAsia="標楷體" w:cs="標楷體" w:hint="eastAsia"/>
          <w:color w:val="000000" w:themeColor="text1"/>
          <w:u w:val="single"/>
        </w:rPr>
        <w:t>資料庫字元集建議使用</w:t>
      </w:r>
      <w:r w:rsidRPr="00586028">
        <w:rPr>
          <w:rFonts w:eastAsia="標楷體" w:cs="標楷體" w:hint="eastAsia"/>
          <w:color w:val="000000" w:themeColor="text1"/>
          <w:u w:val="single"/>
        </w:rPr>
        <w:t>unicode</w:t>
      </w:r>
      <w:r w:rsidRPr="00586028">
        <w:rPr>
          <w:rFonts w:eastAsia="標楷體" w:cs="標楷體" w:hint="eastAsia"/>
          <w:color w:val="000000" w:themeColor="text1"/>
        </w:rPr>
        <w:t>，若非使用</w:t>
      </w:r>
      <w:r w:rsidRPr="00586028">
        <w:rPr>
          <w:rFonts w:eastAsia="標楷體" w:cs="標楷體"/>
          <w:color w:val="000000" w:themeColor="text1"/>
        </w:rPr>
        <w:t>unicode</w:t>
      </w:r>
      <w:r w:rsidRPr="00586028">
        <w:rPr>
          <w:rFonts w:eastAsia="標楷體" w:cs="標楷體" w:hint="eastAsia"/>
          <w:color w:val="000000" w:themeColor="text1"/>
        </w:rPr>
        <w:t>請先說明。</w:t>
      </w:r>
    </w:p>
    <w:p w:rsidR="008075E4" w:rsidRDefault="008075E4" w:rsidP="008075E4">
      <w:pPr>
        <w:pStyle w:val="ae"/>
        <w:numPr>
          <w:ilvl w:val="0"/>
          <w:numId w:val="4"/>
        </w:numPr>
        <w:ind w:leftChars="0"/>
        <w:rPr>
          <w:rFonts w:eastAsia="標楷體"/>
          <w:color w:val="FF0000"/>
        </w:rPr>
      </w:pPr>
      <w:r w:rsidRPr="008075E4">
        <w:rPr>
          <w:rFonts w:eastAsia="標楷體" w:hint="eastAsia"/>
          <w:color w:val="FF0000"/>
        </w:rPr>
        <w:t>禁止使用</w:t>
      </w:r>
      <w:r w:rsidRPr="008075E4">
        <w:rPr>
          <w:rFonts w:eastAsia="標楷體" w:hint="eastAsia"/>
          <w:color w:val="FF0000"/>
        </w:rPr>
        <w:t>Administrator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root</w:t>
      </w:r>
      <w:r w:rsidRPr="008075E4">
        <w:rPr>
          <w:rFonts w:eastAsia="標楷體" w:hint="eastAsia"/>
          <w:color w:val="FF0000"/>
        </w:rPr>
        <w:t>、</w:t>
      </w:r>
      <w:r w:rsidRPr="008075E4">
        <w:rPr>
          <w:rFonts w:eastAsia="標楷體" w:hint="eastAsia"/>
          <w:color w:val="FF0000"/>
        </w:rPr>
        <w:t>oracle</w:t>
      </w:r>
      <w:r w:rsidRPr="008075E4">
        <w:rPr>
          <w:rFonts w:eastAsia="標楷體" w:hint="eastAsia"/>
          <w:color w:val="FF0000"/>
        </w:rPr>
        <w:t>等高權限帳號安裝</w:t>
      </w:r>
      <w:r w:rsidRPr="008075E4">
        <w:rPr>
          <w:rFonts w:eastAsia="標楷體" w:hint="eastAsia"/>
          <w:color w:val="FF0000"/>
        </w:rPr>
        <w:t>AP</w:t>
      </w:r>
      <w:r w:rsidRPr="008075E4">
        <w:rPr>
          <w:rFonts w:eastAsia="標楷體" w:hint="eastAsia"/>
          <w:color w:val="FF0000"/>
        </w:rPr>
        <w:t>應用系統軟體，避免造成日後因帳號納管及密碼變更造成應用系統異常，如有特殊需求請先提出討論。</w:t>
      </w:r>
    </w:p>
    <w:p w:rsidR="004A55D2" w:rsidRPr="00140FA1" w:rsidRDefault="004A55D2" w:rsidP="00140FA1">
      <w:pPr>
        <w:pStyle w:val="ae"/>
        <w:numPr>
          <w:ilvl w:val="0"/>
          <w:numId w:val="4"/>
        </w:numPr>
        <w:spacing w:beforeLines="50" w:before="180" w:afterLines="50" w:after="180"/>
        <w:ind w:leftChars="0" w:left="357" w:hanging="357"/>
        <w:rPr>
          <w:rFonts w:eastAsia="標楷體"/>
          <w:color w:val="000000" w:themeColor="text1"/>
          <w:highlight w:val="yellow"/>
        </w:rPr>
      </w:pPr>
      <w:r w:rsidRPr="004A55D2">
        <w:rPr>
          <w:rFonts w:eastAsia="標楷體" w:hint="eastAsia"/>
          <w:color w:val="FF0000"/>
          <w:highlight w:val="yellow"/>
        </w:rPr>
        <w:t>本專案使用之軟、硬體廠商應保證</w:t>
      </w:r>
      <w:r w:rsidR="00535B1B">
        <w:rPr>
          <w:rFonts w:eastAsia="標楷體" w:hint="eastAsia"/>
          <w:color w:val="FF0000"/>
          <w:highlight w:val="yellow"/>
        </w:rPr>
        <w:t>至少</w:t>
      </w:r>
      <w:r w:rsidRPr="004A55D2">
        <w:rPr>
          <w:rFonts w:eastAsia="標楷體" w:hint="eastAsia"/>
          <w:color w:val="FF0000"/>
          <w:highlight w:val="yellow"/>
        </w:rPr>
        <w:t>有</w:t>
      </w:r>
      <w:r w:rsidRPr="004A55D2">
        <w:rPr>
          <w:rFonts w:eastAsia="標楷體" w:hint="eastAsia"/>
          <w:color w:val="FF0000"/>
          <w:highlight w:val="yellow"/>
        </w:rPr>
        <w:t>7</w:t>
      </w:r>
      <w:r w:rsidRPr="004A55D2">
        <w:rPr>
          <w:rFonts w:eastAsia="標楷體" w:hint="eastAsia"/>
          <w:color w:val="FF0000"/>
          <w:highlight w:val="yellow"/>
        </w:rPr>
        <w:t>年使用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年限，並說明如無法達到使用</w:t>
      </w:r>
      <w:r w:rsidR="00535B1B">
        <w:rPr>
          <w:rFonts w:eastAsia="標楷體" w:hint="eastAsia"/>
          <w:color w:val="FF0000"/>
          <w:highlight w:val="yellow"/>
        </w:rPr>
        <w:t>及維護</w:t>
      </w:r>
      <w:r w:rsidRPr="004A55D2">
        <w:rPr>
          <w:rFonts w:eastAsia="標楷體" w:hint="eastAsia"/>
          <w:color w:val="FF0000"/>
          <w:highlight w:val="yellow"/>
        </w:rPr>
        <w:t>年限的處理方式及補償機制。</w:t>
      </w:r>
    </w:p>
    <w:p w:rsidR="00140FA1" w:rsidRPr="000B3CD7" w:rsidRDefault="000B3CD7" w:rsidP="000B3CD7">
      <w:pPr>
        <w:pStyle w:val="ae"/>
        <w:numPr>
          <w:ilvl w:val="0"/>
          <w:numId w:val="4"/>
        </w:numPr>
        <w:spacing w:beforeLines="50" w:before="180" w:afterLines="50" w:after="180"/>
        <w:ind w:leftChars="0"/>
        <w:rPr>
          <w:rFonts w:eastAsia="標楷體"/>
          <w:color w:val="FF0000"/>
          <w:highlight w:val="yellow"/>
        </w:rPr>
      </w:pPr>
      <w:r>
        <w:rPr>
          <w:rFonts w:eastAsia="標楷體" w:hint="eastAsia"/>
          <w:color w:val="FF0000"/>
          <w:highlight w:val="yellow"/>
        </w:rPr>
        <w:t>除資料庫管理員，</w:t>
      </w:r>
      <w:r w:rsidR="00140FA1" w:rsidRPr="000B3CD7">
        <w:rPr>
          <w:rFonts w:eastAsia="標楷體" w:hint="eastAsia"/>
          <w:color w:val="FF0000"/>
          <w:highlight w:val="yellow"/>
        </w:rPr>
        <w:t>禁止使用者</w:t>
      </w:r>
      <w:r w:rsidRPr="000B3CD7">
        <w:rPr>
          <w:rFonts w:eastAsia="標楷體" w:hint="eastAsia"/>
          <w:color w:val="FF0000"/>
          <w:highlight w:val="yellow"/>
        </w:rPr>
        <w:t>透過連線軟體或工具直接連線資料庫系統，如有特殊需求請先提出討論。</w:t>
      </w:r>
    </w:p>
    <w:p w:rsidR="008075E4" w:rsidRPr="00454DEC" w:rsidRDefault="008075E4" w:rsidP="004A55D2">
      <w:pPr>
        <w:pStyle w:val="ae"/>
        <w:numPr>
          <w:ilvl w:val="0"/>
          <w:numId w:val="4"/>
        </w:numPr>
        <w:ind w:leftChars="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依金融機構資通安全防護基準要求，應符合下列要求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第九條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核心資通系統、第一類電腦系統之營運環境容量管理應符合下列要求：</w:t>
      </w:r>
    </w:p>
    <w:p w:rsidR="008075E4" w:rsidRPr="00454DEC" w:rsidRDefault="008075E4" w:rsidP="00454DEC">
      <w:pPr>
        <w:pStyle w:val="ae"/>
        <w:ind w:leftChars="15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應依據資源使用狀況及容量需求，亦須考量軟體更新、生命週期、軟硬體運作相容性等因素，評估採用多重備援或冗餘配置</w:t>
      </w:r>
      <w:r w:rsidRPr="00454DEC">
        <w:rPr>
          <w:rFonts w:eastAsia="標楷體" w:hint="eastAsia"/>
          <w:color w:val="000000" w:themeColor="text1"/>
        </w:rPr>
        <w:t>(Redundancies)</w:t>
      </w:r>
      <w:r w:rsidRPr="00454DEC">
        <w:rPr>
          <w:rFonts w:eastAsia="標楷體" w:hint="eastAsia"/>
          <w:color w:val="000000" w:themeColor="text1"/>
        </w:rPr>
        <w:t>等方式，適時進行資源調整及擴充。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應定期評估核心資通系統是否有單點故障風險</w:t>
      </w:r>
      <w:r w:rsidRPr="00454DEC">
        <w:rPr>
          <w:rFonts w:eastAsia="標楷體" w:hint="eastAsia"/>
          <w:color w:val="000000" w:themeColor="text1"/>
        </w:rPr>
        <w:t>(Single Point of Failure)</w:t>
      </w:r>
      <w:r w:rsidRPr="00454DEC">
        <w:rPr>
          <w:rFonts w:eastAsia="標楷體" w:hint="eastAsia"/>
          <w:color w:val="000000" w:themeColor="text1"/>
        </w:rPr>
        <w:t>，並導入高可用性或高可靠度的措施（如</w:t>
      </w:r>
      <w:r w:rsidRPr="00454DEC">
        <w:rPr>
          <w:rFonts w:eastAsia="標楷體" w:hint="eastAsia"/>
          <w:color w:val="000000" w:themeColor="text1"/>
        </w:rPr>
        <w:t>Active Active</w:t>
      </w:r>
      <w:r w:rsidRPr="00454DEC">
        <w:rPr>
          <w:rFonts w:eastAsia="標楷體" w:hint="eastAsia"/>
          <w:color w:val="000000" w:themeColor="text1"/>
        </w:rPr>
        <w:t>、</w:t>
      </w:r>
      <w:r w:rsidRPr="00454DEC">
        <w:rPr>
          <w:rFonts w:eastAsia="標楷體" w:hint="eastAsia"/>
          <w:color w:val="000000" w:themeColor="text1"/>
        </w:rPr>
        <w:t>Active Standby</w:t>
      </w:r>
      <w:r w:rsidRPr="00454DEC">
        <w:rPr>
          <w:rFonts w:eastAsia="標楷體" w:hint="eastAsia"/>
          <w:color w:val="000000" w:themeColor="text1"/>
        </w:rPr>
        <w:t>或</w:t>
      </w:r>
      <w:r w:rsidRPr="00454DEC">
        <w:rPr>
          <w:rFonts w:eastAsia="標楷體" w:hint="eastAsia"/>
          <w:color w:val="000000" w:themeColor="text1"/>
        </w:rPr>
        <w:t>Disaster Recovery</w:t>
      </w:r>
      <w:r w:rsidRPr="00454DEC">
        <w:rPr>
          <w:rFonts w:eastAsia="標楷體" w:hint="eastAsia"/>
          <w:color w:val="000000" w:themeColor="text1"/>
        </w:rPr>
        <w:t>），避免因單點故障造成整體異常之情形。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應依業務性質及設備功能等對核心資通系統訂定相關負載量要求，以強化系統穩定性，確保業務持續運作不中斷。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應針對核心資通系統特性、風險因素及所需效能，設定監控項目</w:t>
      </w: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如效能，容量空間，負載量、頻寬等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、規則</w:t>
      </w: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如警示</w:t>
      </w:r>
      <w:proofErr w:type="gramEnd"/>
      <w:r w:rsidRPr="00454DEC">
        <w:rPr>
          <w:rFonts w:eastAsia="標楷體" w:hint="eastAsia"/>
          <w:color w:val="000000" w:themeColor="text1"/>
        </w:rPr>
        <w:t>種類</w:t>
      </w:r>
      <w:r w:rsidRPr="00454DEC">
        <w:rPr>
          <w:rFonts w:eastAsia="標楷體" w:hint="eastAsia"/>
          <w:color w:val="000000" w:themeColor="text1"/>
        </w:rPr>
        <w:t>)</w:t>
      </w:r>
      <w:r w:rsidRPr="00454DEC">
        <w:rPr>
          <w:rFonts w:eastAsia="標楷體" w:hint="eastAsia"/>
          <w:color w:val="000000" w:themeColor="text1"/>
        </w:rPr>
        <w:t>、程序或規範。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應定期將監控結果適時通知相關權責單位，於完成相關處理及應變後，留存紀錄由權責單位核示。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第十四條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系統生命週期管理應符合下列要求：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應訂定資訊系統開發設計規範並落實執行。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應監督委外開發之應用軟體，並確保其有效遵循本基準規定。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三、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應確保系統軟體和應用軟體安裝</w:t>
      </w:r>
      <w:proofErr w:type="gramStart"/>
      <w:r w:rsidRPr="00454DEC">
        <w:rPr>
          <w:rFonts w:eastAsia="標楷體" w:hint="eastAsia"/>
          <w:color w:val="000000" w:themeColor="text1"/>
        </w:rPr>
        <w:t>最</w:t>
      </w:r>
      <w:proofErr w:type="gramEnd"/>
      <w:r w:rsidRPr="00454DEC">
        <w:rPr>
          <w:rFonts w:eastAsia="標楷體" w:hint="eastAsia"/>
          <w:color w:val="000000" w:themeColor="text1"/>
        </w:rPr>
        <w:t>適安全修補程式。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四、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應針對系統架構重大變更或異動時，訂定復原程序，並於上線前進行程序演練或實際演練。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五、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應分別從技術、功能、情境等建立測試案例並進行端點對端點測試。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六、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對於測試用之機敏資料，應先進行資料遮蔽處理或管制保護。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lastRenderedPageBreak/>
        <w:t>七、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於開發階段起至營運階段，應遵循變更控制程序處理並留存相關紀錄；營運環境變更（如執行、覆核）應由二人以上進行，以相互牽制。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八、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系統軟硬體變更應先進行技術審查並測試；套裝軟體不應自行異動，並應先進行風險評估。程式不應由開發人員自行換版或產製比對報表，應建立程式原始碼管理機制，以符合職務分工及牽制原則。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第十六條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供應商管理應符合下列要求：</w:t>
      </w:r>
      <w:r w:rsidRPr="00454DEC">
        <w:rPr>
          <w:rFonts w:eastAsia="標楷體"/>
          <w:color w:val="000000" w:themeColor="text1"/>
        </w:rPr>
        <w:br/>
      </w:r>
      <w:r w:rsidRPr="00454DEC">
        <w:rPr>
          <w:rFonts w:eastAsia="標楷體" w:hint="eastAsia"/>
          <w:color w:val="000000" w:themeColor="text1"/>
        </w:rPr>
        <w:t>一、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核心資通系統及各類電腦系統應具備以下管理機制</w:t>
      </w:r>
      <w:r w:rsidRPr="00454DEC">
        <w:rPr>
          <w:rFonts w:eastAsia="標楷體" w:hint="eastAsia"/>
          <w:color w:val="000000" w:themeColor="text1"/>
        </w:rPr>
        <w:t>: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應先對受託廠商進行適當之安全評估，並依據最小權限及資訊最小揭露原則進行安全管控設計。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應定期針對可存取銀行內部網路之駐點廠商人員，辦理電子郵件社交工程教育訓練。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二、</w:t>
      </w:r>
      <w:r w:rsidRPr="00454DEC">
        <w:rPr>
          <w:rFonts w:eastAsia="標楷體" w:hint="eastAsia"/>
          <w:color w:val="000000" w:themeColor="text1"/>
        </w:rPr>
        <w:t xml:space="preserve"> </w:t>
      </w:r>
      <w:r w:rsidRPr="00454DEC">
        <w:rPr>
          <w:rFonts w:eastAsia="標楷體" w:hint="eastAsia"/>
          <w:color w:val="000000" w:themeColor="text1"/>
        </w:rPr>
        <w:t>核心資通系統及第一類電腦系統之委託契約或相關文件中，應明確約定下列內容：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proofErr w:type="gramStart"/>
      <w:r w:rsidRPr="00454DEC">
        <w:rPr>
          <w:rFonts w:eastAsia="標楷體" w:hint="eastAsia"/>
          <w:color w:val="000000" w:themeColor="text1"/>
        </w:rPr>
        <w:t>一</w:t>
      </w:r>
      <w:proofErr w:type="gramEnd"/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應要求受託廠商遵守本基準及其他適當資訊安全國際標準要求，確保資料安全。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二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應與受託廠商就服務品質、水準、效能等方面訂定服務要求。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三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應依本基準內容對受託廠商進行適當監督。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四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當</w:t>
      </w:r>
      <w:proofErr w:type="gramStart"/>
      <w:r w:rsidRPr="00454DEC">
        <w:rPr>
          <w:rFonts w:eastAsia="標楷體" w:hint="eastAsia"/>
          <w:color w:val="000000" w:themeColor="text1"/>
        </w:rPr>
        <w:t>發生資安事故</w:t>
      </w:r>
      <w:proofErr w:type="gramEnd"/>
      <w:r w:rsidRPr="00454DEC">
        <w:rPr>
          <w:rFonts w:eastAsia="標楷體" w:hint="eastAsia"/>
          <w:color w:val="000000" w:themeColor="text1"/>
        </w:rPr>
        <w:t>時，受託廠商應主動、即時通知委託人。</w:t>
      </w:r>
    </w:p>
    <w:p w:rsidR="008075E4" w:rsidRPr="00454DEC" w:rsidRDefault="008075E4" w:rsidP="008075E4">
      <w:pPr>
        <w:pStyle w:val="ae"/>
        <w:ind w:leftChars="0" w:left="360"/>
        <w:rPr>
          <w:rFonts w:eastAsia="標楷體"/>
          <w:color w:val="000000" w:themeColor="text1"/>
        </w:rPr>
      </w:pPr>
      <w:r w:rsidRPr="00454DEC">
        <w:rPr>
          <w:rFonts w:eastAsia="標楷體" w:hint="eastAsia"/>
          <w:color w:val="000000" w:themeColor="text1"/>
        </w:rPr>
        <w:t>(</w:t>
      </w:r>
      <w:r w:rsidRPr="00454DEC">
        <w:rPr>
          <w:rFonts w:eastAsia="標楷體" w:hint="eastAsia"/>
          <w:color w:val="000000" w:themeColor="text1"/>
        </w:rPr>
        <w:t>五</w:t>
      </w:r>
      <w:r w:rsidRPr="00454DEC">
        <w:rPr>
          <w:rFonts w:eastAsia="標楷體" w:hint="eastAsia"/>
          <w:color w:val="000000" w:themeColor="text1"/>
        </w:rPr>
        <w:t xml:space="preserve">) </w:t>
      </w:r>
      <w:r w:rsidRPr="00454DEC">
        <w:rPr>
          <w:rFonts w:eastAsia="標楷體" w:hint="eastAsia"/>
          <w:color w:val="000000" w:themeColor="text1"/>
        </w:rPr>
        <w:t>應確保交付之系統或程式無惡意程式及後門程式，其放置於網際網路之程式應通過程式碼掃描或黑箱測試。</w:t>
      </w:r>
    </w:p>
    <w:p w:rsidR="006C0813" w:rsidRPr="000E623F" w:rsidRDefault="006C0813" w:rsidP="006C0813">
      <w:pPr>
        <w:rPr>
          <w:rFonts w:eastAsia="標楷體"/>
          <w:b/>
          <w:color w:val="C00000"/>
          <w:sz w:val="28"/>
          <w:szCs w:val="28"/>
        </w:rPr>
      </w:pPr>
      <w:r>
        <w:rPr>
          <w:rFonts w:eastAsia="標楷體" w:hint="eastAsia"/>
          <w:b/>
          <w:color w:val="C00000"/>
          <w:sz w:val="28"/>
          <w:szCs w:val="28"/>
        </w:rPr>
        <w:t>12</w:t>
      </w:r>
      <w:r>
        <w:rPr>
          <w:rFonts w:eastAsia="標楷體" w:hint="eastAsia"/>
          <w:b/>
          <w:color w:val="C00000"/>
          <w:sz w:val="28"/>
          <w:szCs w:val="28"/>
        </w:rPr>
        <w:t>：廠商</w:t>
      </w:r>
      <w:r w:rsidRPr="000E623F">
        <w:rPr>
          <w:rFonts w:eastAsia="標楷體" w:hint="eastAsia"/>
          <w:b/>
          <w:color w:val="C00000"/>
          <w:sz w:val="28"/>
          <w:szCs w:val="28"/>
        </w:rPr>
        <w:t>報價單</w:t>
      </w:r>
      <w:r>
        <w:rPr>
          <w:rFonts w:eastAsia="標楷體" w:hint="eastAsia"/>
          <w:b/>
          <w:color w:val="C00000"/>
          <w:sz w:val="28"/>
          <w:szCs w:val="28"/>
        </w:rPr>
        <w:t>內</w:t>
      </w:r>
      <w:r w:rsidRPr="000E623F">
        <w:rPr>
          <w:rFonts w:eastAsia="標楷體" w:hint="eastAsia"/>
          <w:b/>
          <w:color w:val="C00000"/>
          <w:sz w:val="28"/>
          <w:szCs w:val="28"/>
        </w:rPr>
        <w:t>容應包含</w:t>
      </w:r>
      <w:r>
        <w:rPr>
          <w:rFonts w:eastAsia="標楷體" w:hint="eastAsia"/>
          <w:b/>
          <w:color w:val="C00000"/>
          <w:sz w:val="28"/>
          <w:szCs w:val="28"/>
        </w:rPr>
        <w:t>各項軟、硬體交貨期限</w:t>
      </w:r>
      <w:r w:rsidRPr="000E623F">
        <w:rPr>
          <w:rFonts w:eastAsia="標楷體" w:hint="eastAsia"/>
          <w:b/>
          <w:color w:val="C00000"/>
          <w:sz w:val="28"/>
          <w:szCs w:val="28"/>
        </w:rPr>
        <w:t>等資訊。</w:t>
      </w:r>
    </w:p>
    <w:p w:rsidR="008075E4" w:rsidRPr="006C0813" w:rsidRDefault="008075E4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140FA1" w:rsidRDefault="00140FA1" w:rsidP="00454DEC">
      <w:pPr>
        <w:rPr>
          <w:rFonts w:eastAsia="標楷體"/>
          <w:color w:val="FF0000"/>
        </w:rPr>
      </w:pPr>
    </w:p>
    <w:p w:rsidR="00727CEC" w:rsidRDefault="00A93A36" w:rsidP="00A93A36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9334BF">
        <w:rPr>
          <w:rFonts w:eastAsia="標楷體" w:hint="eastAsia"/>
          <w:b/>
          <w:color w:val="C00000"/>
          <w:kern w:val="0"/>
          <w:sz w:val="28"/>
          <w:szCs w:val="28"/>
        </w:rPr>
        <w:t>(A01)</w:t>
      </w:r>
      <w:r w:rsidR="00F26521" w:rsidRPr="009334BF">
        <w:rPr>
          <w:rFonts w:hint="eastAsia"/>
          <w:sz w:val="28"/>
          <w:szCs w:val="28"/>
        </w:rPr>
        <w:t xml:space="preserve"> </w:t>
      </w:r>
      <w:r w:rsidR="00727CEC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系統使用單位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539"/>
        <w:gridCol w:w="917"/>
        <w:gridCol w:w="2796"/>
        <w:gridCol w:w="2316"/>
      </w:tblGrid>
      <w:tr w:rsidR="000C4B50" w:rsidTr="00620F3A">
        <w:tc>
          <w:tcPr>
            <w:tcW w:w="4456" w:type="dxa"/>
            <w:gridSpan w:val="2"/>
            <w:vAlign w:val="center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項目</w:t>
            </w:r>
          </w:p>
        </w:tc>
        <w:tc>
          <w:tcPr>
            <w:tcW w:w="2796" w:type="dxa"/>
          </w:tcPr>
          <w:p w:rsidR="000C4B50" w:rsidRPr="004859BF" w:rsidRDefault="004516E3" w:rsidP="00727CEC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說明</w:t>
            </w:r>
          </w:p>
        </w:tc>
        <w:tc>
          <w:tcPr>
            <w:tcW w:w="2316" w:type="dxa"/>
          </w:tcPr>
          <w:p w:rsidR="000C4B50" w:rsidRPr="004859BF" w:rsidRDefault="000C4B50" w:rsidP="000C4B50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預估</w:t>
            </w:r>
            <w:r w:rsidR="004516E3">
              <w:rPr>
                <w:rFonts w:eastAsia="標楷體" w:hint="eastAsia"/>
                <w:color w:val="C00000"/>
                <w:kern w:val="0"/>
              </w:rPr>
              <w:t>(</w:t>
            </w:r>
            <w:r w:rsidR="00620F3A">
              <w:rPr>
                <w:rFonts w:eastAsia="標楷體" w:hint="eastAsia"/>
                <w:color w:val="C00000"/>
                <w:kern w:val="0"/>
              </w:rPr>
              <w:t>尖峰</w:t>
            </w:r>
            <w:r w:rsidR="004516E3">
              <w:rPr>
                <w:rFonts w:eastAsia="標楷體" w:hint="eastAsia"/>
                <w:color w:val="C00000"/>
                <w:kern w:val="0"/>
              </w:rPr>
              <w:t>)</w:t>
            </w:r>
            <w:r w:rsidRPr="004859BF">
              <w:rPr>
                <w:rFonts w:eastAsia="標楷體" w:hint="eastAsia"/>
                <w:color w:val="C00000"/>
                <w:kern w:val="0"/>
              </w:rPr>
              <w:t>使用人數</w:t>
            </w:r>
          </w:p>
        </w:tc>
      </w:tr>
      <w:tr w:rsidR="000C4B50" w:rsidTr="00620F3A">
        <w:tc>
          <w:tcPr>
            <w:tcW w:w="3539" w:type="dxa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FF0000"/>
                <w:kern w:val="0"/>
              </w:rPr>
            </w:pPr>
            <w:r w:rsidRPr="00B0628A">
              <w:rPr>
                <w:rFonts w:eastAsia="標楷體" w:hint="eastAsia"/>
                <w:color w:val="FF0000"/>
                <w:kern w:val="0"/>
              </w:rPr>
              <w:t>客戶及本行內部人員使用</w:t>
            </w:r>
          </w:p>
        </w:tc>
        <w:tc>
          <w:tcPr>
            <w:tcW w:w="917" w:type="dxa"/>
          </w:tcPr>
          <w:p w:rsidR="000C4B50" w:rsidRPr="00620F3A" w:rsidRDefault="000C4B50" w:rsidP="000C4B50">
            <w:pPr>
              <w:widowControl/>
              <w:jc w:val="center"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  <w:r w:rsidRPr="00620F3A">
              <w:rPr>
                <w:rFonts w:ascii="標楷體" w:eastAsia="標楷體" w:hAnsi="標楷體" w:hint="eastAsia"/>
                <w:b/>
                <w:color w:val="FF0000"/>
                <w:kern w:val="0"/>
                <w:sz w:val="22"/>
                <w:szCs w:val="22"/>
              </w:rPr>
              <w:t>○</w:t>
            </w:r>
          </w:p>
        </w:tc>
        <w:tc>
          <w:tcPr>
            <w:tcW w:w="2796" w:type="dxa"/>
          </w:tcPr>
          <w:p w:rsidR="000C4B50" w:rsidRPr="00620F3A" w:rsidRDefault="000C4B50" w:rsidP="00727CEC">
            <w:pPr>
              <w:widowControl/>
              <w:rPr>
                <w:rFonts w:eastAsia="標楷體"/>
                <w:b/>
                <w:color w:val="FF0000"/>
                <w:kern w:val="0"/>
                <w:sz w:val="28"/>
                <w:szCs w:val="28"/>
              </w:rPr>
            </w:pPr>
          </w:p>
        </w:tc>
        <w:tc>
          <w:tcPr>
            <w:tcW w:w="2316" w:type="dxa"/>
          </w:tcPr>
          <w:p w:rsidR="000C4B50" w:rsidRDefault="000C4B50" w:rsidP="00727CEC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</w:p>
        </w:tc>
      </w:tr>
      <w:tr w:rsidR="000C4B50" w:rsidTr="00620F3A">
        <w:tc>
          <w:tcPr>
            <w:tcW w:w="3539" w:type="dxa"/>
            <w:vAlign w:val="center"/>
          </w:tcPr>
          <w:p w:rsidR="000C4B50" w:rsidRPr="00B0628A" w:rsidRDefault="000C4B50" w:rsidP="00727CEC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僅本行內部人員使用</w:t>
            </w:r>
          </w:p>
        </w:tc>
        <w:tc>
          <w:tcPr>
            <w:tcW w:w="917" w:type="dxa"/>
            <w:vAlign w:val="center"/>
          </w:tcPr>
          <w:p w:rsidR="000C4B50" w:rsidRPr="00620F3A" w:rsidRDefault="00D25145" w:rsidP="000C4B50">
            <w:pPr>
              <w:widowControl/>
              <w:jc w:val="center"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>
              <w:rPr>
                <w:rFonts w:eastAsia="標楷體" w:hint="eastAsia"/>
                <w:b/>
                <w:color w:val="0070C0"/>
                <w:kern w:val="0"/>
                <w:sz w:val="28"/>
                <w:szCs w:val="28"/>
              </w:rPr>
              <w:t>●</w:t>
            </w:r>
          </w:p>
        </w:tc>
        <w:tc>
          <w:tcPr>
            <w:tcW w:w="2796" w:type="dxa"/>
            <w:vAlign w:val="center"/>
          </w:tcPr>
          <w:p w:rsidR="000C4B50" w:rsidRPr="00620F3A" w:rsidRDefault="00D25145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>
              <w:rPr>
                <w:rFonts w:eastAsia="標楷體" w:hint="eastAsia"/>
                <w:color w:val="0070C0"/>
                <w:kern w:val="0"/>
              </w:rPr>
              <w:t>●</w:t>
            </w:r>
            <w:r w:rsidR="000C4B50" w:rsidRPr="00620F3A">
              <w:rPr>
                <w:rFonts w:eastAsia="標楷體" w:hint="eastAsia"/>
                <w:color w:val="0070C0"/>
                <w:kern w:val="0"/>
              </w:rPr>
              <w:t>全行使用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○總行部室</w:t>
            </w:r>
          </w:p>
          <w:p w:rsidR="000C4B50" w:rsidRPr="00620F3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○部分、</w:t>
            </w:r>
            <w:proofErr w:type="gramStart"/>
            <w:r w:rsidRPr="00620F3A">
              <w:rPr>
                <w:rFonts w:eastAsia="標楷體" w:hint="eastAsia"/>
                <w:color w:val="0070C0"/>
                <w:kern w:val="0"/>
              </w:rPr>
              <w:t>單一部室使用</w:t>
            </w:r>
            <w:proofErr w:type="gramEnd"/>
          </w:p>
        </w:tc>
        <w:tc>
          <w:tcPr>
            <w:tcW w:w="2316" w:type="dxa"/>
            <w:vAlign w:val="center"/>
          </w:tcPr>
          <w:p w:rsidR="000C4B50" w:rsidRPr="00620F3A" w:rsidRDefault="00DB2A64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ins w:id="2" w:author="蘇賢庭" w:date="2022-03-03T15:50:00Z">
              <w:r>
                <w:rPr>
                  <w:rFonts w:eastAsia="標楷體" w:hint="eastAsia"/>
                  <w:color w:val="0070C0"/>
                  <w:kern w:val="0"/>
                </w:rPr>
                <w:t>3000</w:t>
              </w:r>
            </w:ins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應用系統每秒可承受之最大</w:t>
            </w:r>
            <w:r w:rsidRPr="00B0628A">
              <w:rPr>
                <w:rFonts w:eastAsia="標楷體" w:hint="eastAsia"/>
                <w:color w:val="0070C0"/>
                <w:kern w:val="0"/>
              </w:rPr>
              <w:t>User</w:t>
            </w:r>
            <w:r w:rsidRPr="00B0628A">
              <w:rPr>
                <w:rFonts w:eastAsia="標楷體" w:hint="eastAsia"/>
                <w:color w:val="0070C0"/>
                <w:kern w:val="0"/>
              </w:rPr>
              <w:t>數</w:t>
            </w:r>
          </w:p>
        </w:tc>
        <w:tc>
          <w:tcPr>
            <w:tcW w:w="5112" w:type="dxa"/>
            <w:gridSpan w:val="2"/>
          </w:tcPr>
          <w:p w:rsidR="000C4B50" w:rsidRDefault="00485F38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ins w:id="3" w:author="陳浩吉" w:date="2022-02-23T15:38:00Z">
              <w:del w:id="4" w:author="蘇賢庭" w:date="2022-03-03T15:48:00Z">
                <w:r w:rsidDel="00E6687E">
                  <w:rPr>
                    <w:rFonts w:eastAsia="標楷體" w:hint="eastAsia"/>
                    <w:b/>
                    <w:color w:val="C00000"/>
                    <w:kern w:val="0"/>
                    <w:sz w:val="28"/>
                    <w:szCs w:val="28"/>
                  </w:rPr>
                  <w:delText>80</w:delText>
                </w:r>
              </w:del>
            </w:ins>
            <w:ins w:id="5" w:author="蘇賢庭" w:date="2022-03-03T15:48:00Z">
              <w:r w:rsidR="00E6687E"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t>300</w:t>
              </w:r>
            </w:ins>
            <w:del w:id="6" w:author="陳浩吉" w:date="2022-02-23T15:38:00Z">
              <w:r w:rsidR="00D25145" w:rsidDel="00485F38"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delText>100</w:delText>
              </w:r>
            </w:del>
            <w:del w:id="7" w:author="陳浩吉" w:date="2022-02-23T08:37:00Z">
              <w:r w:rsidR="00D25145" w:rsidDel="006A4682"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delText>0</w:delText>
              </w:r>
            </w:del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應用系統每一交易之平均執行時間</w:t>
            </w:r>
          </w:p>
        </w:tc>
        <w:tc>
          <w:tcPr>
            <w:tcW w:w="5112" w:type="dxa"/>
            <w:gridSpan w:val="2"/>
          </w:tcPr>
          <w:p w:rsidR="000C4B50" w:rsidRDefault="00DB2A64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ins w:id="8" w:author="蘇賢庭" w:date="2022-03-03T15:51:00Z">
              <w:r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t>30</w:t>
              </w:r>
              <w:r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t>秒</w:t>
              </w:r>
            </w:ins>
          </w:p>
        </w:tc>
      </w:tr>
      <w:tr w:rsidR="000C4B50" w:rsidTr="00620F3A">
        <w:tc>
          <w:tcPr>
            <w:tcW w:w="4456" w:type="dxa"/>
            <w:gridSpan w:val="2"/>
          </w:tcPr>
          <w:p w:rsidR="000C4B50" w:rsidRPr="00B0628A" w:rsidRDefault="000C4B50" w:rsidP="000C4B50">
            <w:pPr>
              <w:widowControl/>
              <w:rPr>
                <w:rFonts w:eastAsia="標楷體"/>
                <w:b/>
                <w:color w:val="0070C0"/>
                <w:kern w:val="0"/>
                <w:sz w:val="28"/>
                <w:szCs w:val="28"/>
              </w:rPr>
            </w:pPr>
            <w:r w:rsidRPr="00B0628A">
              <w:rPr>
                <w:rFonts w:eastAsia="標楷體" w:hint="eastAsia"/>
                <w:color w:val="0070C0"/>
                <w:kern w:val="0"/>
              </w:rPr>
              <w:t>AP</w:t>
            </w:r>
            <w:r w:rsidRPr="00B0628A">
              <w:rPr>
                <w:rFonts w:eastAsia="標楷體" w:hint="eastAsia"/>
                <w:color w:val="0070C0"/>
                <w:kern w:val="0"/>
              </w:rPr>
              <w:t>應用系統每秒</w:t>
            </w:r>
            <w:r w:rsidRPr="00B0628A">
              <w:rPr>
                <w:rFonts w:eastAsia="標楷體" w:hint="eastAsia"/>
                <w:color w:val="0070C0"/>
                <w:kern w:val="0"/>
              </w:rPr>
              <w:t>/</w:t>
            </w:r>
            <w:r w:rsidRPr="00B0628A">
              <w:rPr>
                <w:rFonts w:eastAsia="標楷體" w:hint="eastAsia"/>
                <w:color w:val="0070C0"/>
                <w:kern w:val="0"/>
              </w:rPr>
              <w:t>每小時之交易筆數</w:t>
            </w:r>
          </w:p>
        </w:tc>
        <w:tc>
          <w:tcPr>
            <w:tcW w:w="5112" w:type="dxa"/>
            <w:gridSpan w:val="2"/>
          </w:tcPr>
          <w:p w:rsidR="000C4B50" w:rsidRPr="000C4B50" w:rsidRDefault="00DB2A64" w:rsidP="000C4B50">
            <w:pPr>
              <w:widowControl/>
              <w:rPr>
                <w:rFonts w:eastAsia="標楷體"/>
                <w:b/>
                <w:color w:val="C00000"/>
                <w:kern w:val="0"/>
                <w:sz w:val="28"/>
                <w:szCs w:val="28"/>
              </w:rPr>
            </w:pPr>
            <w:ins w:id="9" w:author="蘇賢庭" w:date="2022-03-03T15:51:00Z">
              <w:r>
                <w:rPr>
                  <w:rFonts w:eastAsia="標楷體" w:hint="eastAsia"/>
                  <w:b/>
                  <w:color w:val="C00000"/>
                  <w:kern w:val="0"/>
                  <w:sz w:val="28"/>
                  <w:szCs w:val="28"/>
                </w:rPr>
                <w:t>60TPS</w:t>
              </w:r>
            </w:ins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B0628A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r w:rsidRPr="00313301">
              <w:rPr>
                <w:rFonts w:eastAsia="標楷體" w:hint="eastAsia"/>
                <w:color w:val="0070C0"/>
                <w:kern w:val="0"/>
              </w:rPr>
              <w:t>營運衝擊等級分類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313301">
              <w:rPr>
                <w:rFonts w:ascii="標楷體" w:eastAsia="標楷體" w:hAnsi="標楷體" w:hint="eastAsia"/>
                <w:color w:val="FF0000"/>
              </w:rPr>
              <w:t>高</w:t>
            </w:r>
            <w:ins w:id="10" w:author="陳浩吉" w:date="2022-02-23T15:38:00Z">
              <w:r w:rsidR="00485F38">
                <w:rPr>
                  <w:rFonts w:ascii="標楷體" w:eastAsia="標楷體" w:hAnsi="標楷體" w:hint="eastAsia"/>
                  <w:color w:val="FF0000"/>
                  <w:kern w:val="0"/>
                  <w:sz w:val="22"/>
                  <w:szCs w:val="22"/>
                </w:rPr>
                <w:t>●</w:t>
              </w:r>
            </w:ins>
            <w:del w:id="11" w:author="陳浩吉" w:date="2022-02-23T15:38:00Z">
              <w:r w:rsidRPr="00313301" w:rsidDel="00485F38">
                <w:rPr>
                  <w:rFonts w:ascii="標楷體" w:eastAsia="標楷體" w:hAnsi="標楷體" w:hint="eastAsia"/>
                  <w:color w:val="FF0000"/>
                  <w:kern w:val="0"/>
                </w:rPr>
                <w:delText>○</w:delText>
              </w:r>
            </w:del>
            <w:r w:rsidRPr="00313301">
              <w:rPr>
                <w:rFonts w:ascii="標楷體" w:eastAsia="標楷體" w:hAnsi="標楷體" w:hint="eastAsia"/>
                <w:color w:val="FF0000"/>
                <w:kern w:val="0"/>
              </w:rPr>
              <w:t xml:space="preserve"> </w:t>
            </w:r>
            <w:r w:rsidR="007F1E6F">
              <w:rPr>
                <w:rFonts w:ascii="標楷體" w:eastAsia="標楷體" w:hAnsi="標楷體" w:hint="eastAsia"/>
                <w:color w:val="FF0000"/>
                <w:kern w:val="0"/>
              </w:rPr>
              <w:t xml:space="preserve">   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>中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 xml:space="preserve">○ </w:t>
            </w:r>
            <w:r w:rsidR="007F1E6F">
              <w:rPr>
                <w:rFonts w:ascii="標楷體" w:eastAsia="標楷體" w:hAnsi="標楷體" w:hint="eastAsia"/>
                <w:color w:val="0070C0"/>
                <w:kern w:val="0"/>
              </w:rPr>
              <w:t xml:space="preserve">  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低</w:t>
            </w:r>
            <w:ins w:id="12" w:author="陳浩吉" w:date="2022-02-23T08:39:00Z">
              <w:r w:rsidR="006A4682" w:rsidRPr="00313301">
                <w:rPr>
                  <w:rFonts w:ascii="標楷體" w:eastAsia="標楷體" w:hAnsi="標楷體" w:hint="eastAsia"/>
                  <w:color w:val="00B050"/>
                  <w:kern w:val="0"/>
                </w:rPr>
                <w:t>○</w:t>
              </w:r>
            </w:ins>
            <w:del w:id="13" w:author="陳浩吉" w:date="2022-02-23T08:39:00Z">
              <w:r w:rsidR="00D25145" w:rsidDel="006A4682">
                <w:rPr>
                  <w:rFonts w:ascii="標楷體" w:eastAsia="標楷體" w:hAnsi="標楷體" w:hint="eastAsia"/>
                  <w:color w:val="00B050"/>
                </w:rPr>
                <w:delText>●</w:delText>
              </w:r>
            </w:del>
          </w:p>
        </w:tc>
      </w:tr>
      <w:tr w:rsidR="00313301" w:rsidTr="00620F3A">
        <w:tc>
          <w:tcPr>
            <w:tcW w:w="4456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0070C0"/>
                <w:kern w:val="0"/>
              </w:rPr>
            </w:pPr>
            <w:proofErr w:type="gramStart"/>
            <w:r w:rsidRPr="00313301">
              <w:rPr>
                <w:rFonts w:eastAsia="標楷體" w:hint="eastAsia"/>
                <w:color w:val="0070C0"/>
                <w:kern w:val="0"/>
              </w:rPr>
              <w:t>資安評估</w:t>
            </w:r>
            <w:proofErr w:type="gramEnd"/>
            <w:r w:rsidRPr="00313301">
              <w:rPr>
                <w:rFonts w:eastAsia="標楷體" w:hint="eastAsia"/>
                <w:color w:val="0070C0"/>
                <w:kern w:val="0"/>
              </w:rPr>
              <w:t>分類</w:t>
            </w:r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(</w:t>
            </w:r>
            <w:proofErr w:type="gramStart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註</w:t>
            </w:r>
            <w:proofErr w:type="gramEnd"/>
            <w:r w:rsidR="00E94DB7" w:rsidRPr="00E94DB7">
              <w:rPr>
                <w:rFonts w:eastAsia="標楷體" w:hint="eastAsia"/>
                <w:color w:val="0070C0"/>
                <w:kern w:val="0"/>
                <w:sz w:val="20"/>
                <w:szCs w:val="20"/>
              </w:rPr>
              <w:t>)</w:t>
            </w:r>
          </w:p>
        </w:tc>
        <w:tc>
          <w:tcPr>
            <w:tcW w:w="5112" w:type="dxa"/>
            <w:gridSpan w:val="2"/>
          </w:tcPr>
          <w:p w:rsidR="00313301" w:rsidRPr="00313301" w:rsidRDefault="00313301" w:rsidP="000C4B50">
            <w:pPr>
              <w:widowControl/>
              <w:rPr>
                <w:rFonts w:eastAsia="標楷體"/>
                <w:color w:val="C00000"/>
                <w:kern w:val="0"/>
              </w:rPr>
            </w:pPr>
            <w:r w:rsidRPr="007F1E6F">
              <w:rPr>
                <w:rFonts w:eastAsia="標楷體" w:hint="eastAsia"/>
                <w:color w:val="FF0000"/>
                <w:kern w:val="0"/>
              </w:rPr>
              <w:t>第一類</w:t>
            </w:r>
            <w:ins w:id="14" w:author="陳浩吉" w:date="2022-02-23T15:38:00Z">
              <w:r w:rsidR="00485F38">
                <w:rPr>
                  <w:rFonts w:ascii="標楷體" w:eastAsia="標楷體" w:hAnsi="標楷體" w:hint="eastAsia"/>
                  <w:color w:val="FF0000"/>
                  <w:kern w:val="0"/>
                  <w:sz w:val="22"/>
                  <w:szCs w:val="22"/>
                </w:rPr>
                <w:t>●</w:t>
              </w:r>
            </w:ins>
            <w:del w:id="15" w:author="陳浩吉" w:date="2022-02-23T08:39:00Z">
              <w:r w:rsidR="00D25145" w:rsidDel="006A4682">
                <w:rPr>
                  <w:rFonts w:eastAsia="標楷體" w:hint="eastAsia"/>
                  <w:color w:val="FF0000"/>
                  <w:kern w:val="0"/>
                </w:rPr>
                <w:delText>●</w:delText>
              </w:r>
            </w:del>
            <w:r w:rsidRPr="007F1E6F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313301">
              <w:rPr>
                <w:rFonts w:ascii="標楷體" w:eastAsia="標楷體" w:hAnsi="標楷體" w:hint="eastAsia"/>
                <w:color w:val="0070C0"/>
              </w:rPr>
              <w:t xml:space="preserve">第二類 </w:t>
            </w:r>
            <w:r w:rsidRPr="00313301">
              <w:rPr>
                <w:rFonts w:ascii="標楷體" w:eastAsia="標楷體" w:hAnsi="標楷體" w:hint="eastAsia"/>
                <w:color w:val="0070C0"/>
                <w:kern w:val="0"/>
              </w:rPr>
              <w:t>○</w:t>
            </w:r>
            <w:r w:rsidRPr="00313301">
              <w:rPr>
                <w:rFonts w:ascii="標楷體" w:eastAsia="標楷體" w:hAnsi="標楷體" w:hint="eastAsia"/>
                <w:color w:val="00B050"/>
              </w:rPr>
              <w:t>第三類</w:t>
            </w:r>
            <w:r w:rsidRPr="00313301">
              <w:rPr>
                <w:rFonts w:ascii="標楷體" w:eastAsia="標楷體" w:hAnsi="標楷體" w:hint="eastAsia"/>
                <w:color w:val="00B050"/>
                <w:kern w:val="0"/>
              </w:rPr>
              <w:t xml:space="preserve">○ </w:t>
            </w:r>
            <w:r w:rsidRPr="00313301">
              <w:rPr>
                <w:rFonts w:ascii="標楷體" w:eastAsia="標楷體" w:hAnsi="標楷體" w:hint="eastAsia"/>
                <w:color w:val="002060"/>
              </w:rPr>
              <w:t>不適用</w:t>
            </w:r>
            <w:r w:rsidRPr="00313301">
              <w:rPr>
                <w:rFonts w:ascii="標楷體" w:eastAsia="標楷體" w:hAnsi="標楷體" w:hint="eastAsia"/>
                <w:color w:val="002060"/>
                <w:kern w:val="0"/>
              </w:rPr>
              <w:t>○</w:t>
            </w:r>
          </w:p>
        </w:tc>
      </w:tr>
    </w:tbl>
    <w:p w:rsidR="00620F3A" w:rsidRPr="00140FA1" w:rsidRDefault="00E94DB7" w:rsidP="00A93A36">
      <w:pPr>
        <w:widowControl/>
        <w:rPr>
          <w:rFonts w:ascii="標楷體" w:eastAsia="標楷體" w:hAnsi="標楷體"/>
          <w:color w:val="FF0000"/>
          <w:kern w:val="0"/>
        </w:rPr>
      </w:pP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註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：請</w:t>
      </w:r>
      <w:r w:rsidR="00D64BF7" w:rsidRPr="00140FA1">
        <w:rPr>
          <w:rFonts w:ascii="標楷體" w:eastAsia="標楷體" w:hAnsi="標楷體" w:hint="eastAsia"/>
          <w:color w:val="FF0000"/>
          <w:kern w:val="0"/>
        </w:rPr>
        <w:t>依據</w:t>
      </w:r>
      <w:r w:rsidRPr="00140FA1">
        <w:rPr>
          <w:rFonts w:ascii="標楷體" w:eastAsia="標楷體" w:hAnsi="標楷體" w:hint="eastAsia"/>
          <w:color w:val="FF0000"/>
          <w:kern w:val="0"/>
        </w:rPr>
        <w:t xml:space="preserve"> IS2005-02-系統架構</w:t>
      </w:r>
      <w:proofErr w:type="gramStart"/>
      <w:r w:rsidRPr="00140FA1">
        <w:rPr>
          <w:rFonts w:ascii="標楷體" w:eastAsia="標楷體" w:hAnsi="標楷體" w:hint="eastAsia"/>
          <w:color w:val="FF0000"/>
          <w:kern w:val="0"/>
        </w:rPr>
        <w:t>建置資安風險</w:t>
      </w:r>
      <w:proofErr w:type="gramEnd"/>
      <w:r w:rsidRPr="00140FA1">
        <w:rPr>
          <w:rFonts w:ascii="標楷體" w:eastAsia="標楷體" w:hAnsi="標楷體" w:hint="eastAsia"/>
          <w:color w:val="FF0000"/>
          <w:kern w:val="0"/>
        </w:rPr>
        <w:t>評估表 填寫。</w:t>
      </w:r>
    </w:p>
    <w:p w:rsidR="00A93A36" w:rsidRPr="000C4B50" w:rsidRDefault="009334BF" w:rsidP="00A93A36">
      <w:pPr>
        <w:widowControl/>
        <w:rPr>
          <w:rFonts w:eastAsia="標楷體"/>
          <w:color w:val="002060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F26521">
        <w:rPr>
          <w:rFonts w:hint="eastAsia"/>
        </w:rPr>
        <w:t xml:space="preserve"> </w:t>
      </w:r>
      <w:r w:rsidR="00F26521" w:rsidRPr="00F26521">
        <w:rPr>
          <w:rFonts w:eastAsia="標楷體" w:hint="eastAsia"/>
          <w:b/>
          <w:color w:val="C00000"/>
          <w:kern w:val="0"/>
          <w:sz w:val="28"/>
          <w:szCs w:val="28"/>
        </w:rPr>
        <w:t>系統復原目標時間</w:t>
      </w:r>
      <w:r w:rsidR="00F26521">
        <w:rPr>
          <w:rFonts w:eastAsia="標楷體" w:hint="eastAsia"/>
          <w:b/>
          <w:color w:val="C00000"/>
          <w:kern w:val="0"/>
          <w:sz w:val="28"/>
          <w:szCs w:val="28"/>
        </w:rPr>
        <w:t>RTO</w:t>
      </w:r>
      <w:r w:rsidR="00620F3A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0C4B50" w:rsidRPr="000C4B50">
        <w:rPr>
          <w:rFonts w:eastAsia="標楷體" w:hint="eastAsia"/>
          <w:color w:val="002060"/>
          <w:kern w:val="0"/>
        </w:rPr>
        <w:t xml:space="preserve"> </w:t>
      </w:r>
    </w:p>
    <w:tbl>
      <w:tblPr>
        <w:tblStyle w:val="a8"/>
        <w:tblW w:w="2557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974"/>
        <w:gridCol w:w="884"/>
        <w:gridCol w:w="875"/>
        <w:gridCol w:w="962"/>
        <w:gridCol w:w="3035"/>
      </w:tblGrid>
      <w:tr w:rsidR="00F26521" w:rsidRPr="00586028" w:rsidTr="009C3461">
        <w:tc>
          <w:tcPr>
            <w:tcW w:w="1849" w:type="pct"/>
            <w:gridSpan w:val="2"/>
            <w:vMerge w:val="restart"/>
            <w:shd w:val="clear" w:color="auto" w:fill="auto"/>
            <w:vAlign w:val="center"/>
          </w:tcPr>
          <w:p w:rsidR="00F26521" w:rsidRDefault="00F26521" w:rsidP="00F26521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4859BF">
              <w:rPr>
                <w:rFonts w:eastAsia="標楷體" w:hint="eastAsia"/>
                <w:color w:val="C00000"/>
                <w:kern w:val="0"/>
              </w:rPr>
              <w:t>系統復原目標時間</w:t>
            </w:r>
            <w:r>
              <w:rPr>
                <w:rFonts w:eastAsia="標楷體" w:hint="eastAsia"/>
                <w:color w:val="C00000"/>
                <w:kern w:val="0"/>
              </w:rPr>
              <w:t>RTO</w:t>
            </w:r>
          </w:p>
        </w:tc>
        <w:tc>
          <w:tcPr>
            <w:tcW w:w="1188" w:type="pct"/>
            <w:gridSpan w:val="2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>
              <w:rPr>
                <w:rFonts w:eastAsia="標楷體" w:hint="eastAsia"/>
                <w:color w:val="C00000"/>
                <w:kern w:val="0"/>
              </w:rPr>
              <w:t>系統備援需求</w:t>
            </w:r>
          </w:p>
        </w:tc>
        <w:tc>
          <w:tcPr>
            <w:tcW w:w="1963" w:type="pct"/>
            <w:vMerge w:val="restart"/>
            <w:shd w:val="clear" w:color="auto" w:fill="auto"/>
            <w:vAlign w:val="center"/>
          </w:tcPr>
          <w:p w:rsidR="00F26521" w:rsidRPr="00586028" w:rsidRDefault="00F26521" w:rsidP="00B570EF">
            <w:pPr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備註</w:t>
            </w:r>
          </w:p>
        </w:tc>
      </w:tr>
      <w:tr w:rsidR="00F26521" w:rsidRPr="00586028" w:rsidTr="009C3461">
        <w:tc>
          <w:tcPr>
            <w:tcW w:w="1849" w:type="pct"/>
            <w:gridSpan w:val="2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</w:p>
        </w:tc>
        <w:tc>
          <w:tcPr>
            <w:tcW w:w="566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同地</w:t>
            </w:r>
          </w:p>
        </w:tc>
        <w:tc>
          <w:tcPr>
            <w:tcW w:w="622" w:type="pct"/>
            <w:shd w:val="clear" w:color="auto" w:fill="auto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586028">
              <w:rPr>
                <w:rFonts w:eastAsia="標楷體" w:hint="eastAsia"/>
                <w:color w:val="C00000"/>
                <w:kern w:val="0"/>
              </w:rPr>
              <w:t>異地</w:t>
            </w:r>
          </w:p>
        </w:tc>
        <w:tc>
          <w:tcPr>
            <w:tcW w:w="1963" w:type="pct"/>
            <w:vMerge/>
            <w:shd w:val="clear" w:color="auto" w:fill="C5E0B3" w:themeFill="accent6" w:themeFillTint="66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586028" w:rsidRDefault="00F26521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586028" w:rsidRDefault="00485F38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ins w:id="16" w:author="陳浩吉" w:date="2022-02-23T15:37:00Z">
              <w:r>
                <w:rPr>
                  <w:rFonts w:ascii="標楷體" w:eastAsia="標楷體" w:hAnsi="標楷體" w:hint="eastAsia"/>
                  <w:color w:val="FF0000"/>
                  <w:kern w:val="0"/>
                  <w:sz w:val="22"/>
                  <w:szCs w:val="22"/>
                </w:rPr>
                <w:t>●</w:t>
              </w:r>
            </w:ins>
            <w:del w:id="17" w:author="陳浩吉" w:date="2022-02-23T15:37:00Z">
              <w:r w:rsidR="00F26521" w:rsidRPr="00586028" w:rsidDel="00485F38">
                <w:rPr>
                  <w:rFonts w:eastAsia="標楷體" w:hint="eastAsia"/>
                  <w:color w:val="FF0000"/>
                  <w:kern w:val="0"/>
                  <w:sz w:val="22"/>
                  <w:szCs w:val="22"/>
                </w:rPr>
                <w:delText>○</w:delText>
              </w:r>
            </w:del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586028" w:rsidRDefault="00485F38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ins w:id="18" w:author="陳浩吉" w:date="2022-02-23T15:37:00Z">
              <w:r>
                <w:rPr>
                  <w:rFonts w:ascii="標楷體" w:eastAsia="標楷體" w:hAnsi="標楷體" w:hint="eastAsia"/>
                  <w:color w:val="FF0000"/>
                  <w:kern w:val="0"/>
                  <w:sz w:val="22"/>
                  <w:szCs w:val="22"/>
                </w:rPr>
                <w:t>●</w:t>
              </w:r>
            </w:ins>
            <w:del w:id="19" w:author="陳浩吉" w:date="2022-02-23T15:37:00Z">
              <w:r w:rsidR="00D25145" w:rsidDel="00485F38">
                <w:rPr>
                  <w:rFonts w:eastAsia="標楷體" w:hint="eastAsia"/>
                  <w:color w:val="FF0000"/>
                  <w:kern w:val="0"/>
                  <w:sz w:val="22"/>
                  <w:szCs w:val="22"/>
                </w:rPr>
                <w:delText>○</w:delText>
              </w:r>
            </w:del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586028" w:rsidRDefault="00485F38" w:rsidP="00B570EF">
            <w:pPr>
              <w:widowControl/>
              <w:jc w:val="center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ins w:id="20" w:author="陳浩吉" w:date="2022-02-23T15:37:00Z">
              <w:r>
                <w:rPr>
                  <w:rFonts w:ascii="標楷體" w:eastAsia="標楷體" w:hAnsi="標楷體" w:hint="eastAsia"/>
                  <w:color w:val="FF0000"/>
                  <w:kern w:val="0"/>
                  <w:sz w:val="22"/>
                  <w:szCs w:val="22"/>
                </w:rPr>
                <w:t>●</w:t>
              </w:r>
            </w:ins>
            <w:del w:id="21" w:author="陳浩吉" w:date="2022-02-23T15:37:00Z">
              <w:r w:rsidR="00D25145" w:rsidDel="00485F38">
                <w:rPr>
                  <w:rFonts w:eastAsia="標楷體" w:hint="eastAsia"/>
                  <w:color w:val="FF0000"/>
                  <w:kern w:val="0"/>
                  <w:sz w:val="22"/>
                  <w:szCs w:val="22"/>
                </w:rPr>
                <w:delText>○</w:delText>
              </w:r>
            </w:del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586028" w:rsidRDefault="00F26521" w:rsidP="00B570EF">
            <w:pPr>
              <w:widowControl/>
              <w:spacing w:line="240" w:lineRule="exact"/>
              <w:rPr>
                <w:rFonts w:eastAsia="標楷體"/>
                <w:color w:val="FF0000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金管會新聞稿要求為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2</w:t>
            </w:r>
            <w:r w:rsidRPr="00586028">
              <w:rPr>
                <w:rFonts w:eastAsia="標楷體" w:hint="eastAsia"/>
                <w:color w:val="FF0000"/>
                <w:kern w:val="0"/>
                <w:sz w:val="22"/>
                <w:szCs w:val="22"/>
              </w:rPr>
              <w:t>小時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8</w:t>
            </w:r>
            <w:r w:rsidRPr="00620F3A">
              <w:rPr>
                <w:rFonts w:eastAsia="標楷體" w:hint="eastAsia"/>
                <w:color w:val="0070C0"/>
                <w:kern w:val="0"/>
              </w:rPr>
              <w:t>小時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485F38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ins w:id="22" w:author="陳浩吉" w:date="2022-02-23T15:37:00Z">
              <w:r>
                <w:rPr>
                  <w:rFonts w:ascii="標楷體" w:eastAsia="標楷體" w:hAnsi="標楷體" w:hint="eastAsia"/>
                  <w:color w:val="0070C0"/>
                  <w:kern w:val="0"/>
                  <w:sz w:val="22"/>
                  <w:szCs w:val="22"/>
                </w:rPr>
                <w:t>○</w:t>
              </w:r>
            </w:ins>
            <w:del w:id="23" w:author="陳浩吉" w:date="2022-02-23T08:39:00Z">
              <w:r w:rsidR="00F26521" w:rsidRPr="00620F3A" w:rsidDel="006A4682">
                <w:rPr>
                  <w:rFonts w:eastAsia="標楷體" w:hint="eastAsia"/>
                  <w:color w:val="0070C0"/>
                  <w:kern w:val="0"/>
                  <w:sz w:val="22"/>
                  <w:szCs w:val="22"/>
                </w:rPr>
                <w:delText>○</w:delText>
              </w:r>
            </w:del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485F38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ins w:id="24" w:author="陳浩吉" w:date="2022-02-23T15:37:00Z">
              <w:r>
                <w:rPr>
                  <w:rFonts w:ascii="標楷體" w:eastAsia="標楷體" w:hAnsi="標楷體" w:hint="eastAsia"/>
                  <w:color w:val="0070C0"/>
                  <w:kern w:val="0"/>
                  <w:sz w:val="22"/>
                  <w:szCs w:val="22"/>
                </w:rPr>
                <w:t>○</w:t>
              </w:r>
            </w:ins>
            <w:del w:id="25" w:author="陳浩吉" w:date="2022-02-23T15:37:00Z">
              <w:r w:rsidR="00D25145" w:rsidDel="00485F38">
                <w:rPr>
                  <w:rFonts w:eastAsia="標楷體" w:hint="eastAsia"/>
                  <w:color w:val="0070C0"/>
                  <w:kern w:val="0"/>
                  <w:sz w:val="22"/>
                  <w:szCs w:val="22"/>
                </w:rPr>
                <w:delText>●</w:delText>
              </w:r>
            </w:del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485F38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ins w:id="26" w:author="陳浩吉" w:date="2022-02-23T15:37:00Z">
              <w:r>
                <w:rPr>
                  <w:rFonts w:ascii="標楷體" w:eastAsia="標楷體" w:hAnsi="標楷體" w:hint="eastAsia"/>
                  <w:color w:val="0070C0"/>
                  <w:kern w:val="0"/>
                  <w:sz w:val="22"/>
                  <w:szCs w:val="22"/>
                </w:rPr>
                <w:t>○</w:t>
              </w:r>
            </w:ins>
            <w:del w:id="27" w:author="陳浩吉" w:date="2022-02-23T15:37:00Z">
              <w:r w:rsidR="00D25145" w:rsidDel="00485F38">
                <w:rPr>
                  <w:rFonts w:eastAsia="標楷體" w:hint="eastAsia"/>
                  <w:color w:val="0070C0"/>
                  <w:kern w:val="0"/>
                  <w:sz w:val="22"/>
                  <w:szCs w:val="22"/>
                </w:rPr>
                <w:delText>●</w:delText>
              </w:r>
            </w:del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夜間批次前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</w:rPr>
              <w:t>隔日開業前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spacing w:line="240" w:lineRule="exact"/>
              <w:rPr>
                <w:rFonts w:eastAsia="標楷體"/>
                <w:color w:val="0070C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70C0"/>
                <w:kern w:val="0"/>
                <w:sz w:val="22"/>
                <w:szCs w:val="22"/>
              </w:rPr>
              <w:t>請評估是否需同、異地備援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lastRenderedPageBreak/>
              <w:t>一周內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  <w:tr w:rsidR="00F26521" w:rsidRPr="00586028" w:rsidTr="009C3461">
        <w:trPr>
          <w:trHeight w:val="397"/>
        </w:trPr>
        <w:tc>
          <w:tcPr>
            <w:tcW w:w="1277" w:type="pct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</w:rPr>
              <w:t>一周以上</w:t>
            </w:r>
          </w:p>
        </w:tc>
        <w:tc>
          <w:tcPr>
            <w:tcW w:w="571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566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622" w:type="pct"/>
            <w:tcBorders>
              <w:tl2br w:val="nil"/>
              <w:tr2bl w:val="nil"/>
            </w:tcBorders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jc w:val="center"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○</w:t>
            </w:r>
          </w:p>
        </w:tc>
        <w:tc>
          <w:tcPr>
            <w:tcW w:w="1963" w:type="pct"/>
            <w:shd w:val="clear" w:color="auto" w:fill="auto"/>
            <w:vAlign w:val="center"/>
          </w:tcPr>
          <w:p w:rsidR="00F26521" w:rsidRPr="00620F3A" w:rsidRDefault="00F26521" w:rsidP="00B570EF">
            <w:pPr>
              <w:widowControl/>
              <w:rPr>
                <w:rFonts w:eastAsia="標楷體"/>
                <w:color w:val="00B050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B050"/>
                <w:kern w:val="0"/>
                <w:sz w:val="22"/>
                <w:szCs w:val="22"/>
              </w:rPr>
              <w:t>單機</w:t>
            </w:r>
          </w:p>
        </w:tc>
      </w:tr>
    </w:tbl>
    <w:p w:rsidR="009334BF" w:rsidRPr="00140FA1" w:rsidRDefault="00F26521" w:rsidP="00F26521">
      <w:pPr>
        <w:widowControl/>
        <w:rPr>
          <w:rFonts w:eastAsia="標楷體"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="009334BF" w:rsidRPr="00140FA1">
        <w:rPr>
          <w:rFonts w:eastAsia="標楷體" w:hint="eastAsia"/>
          <w:color w:val="FF0000"/>
          <w:kern w:val="0"/>
        </w:rPr>
        <w:t>1</w:t>
      </w:r>
      <w:r w:rsidRPr="00140FA1">
        <w:rPr>
          <w:rFonts w:eastAsia="標楷體" w:hint="eastAsia"/>
          <w:color w:val="FF0000"/>
          <w:kern w:val="0"/>
        </w:rPr>
        <w:t>：正式環境</w:t>
      </w:r>
      <w:r w:rsidRPr="00140FA1">
        <w:rPr>
          <w:rFonts w:eastAsia="標楷體"/>
          <w:color w:val="FF0000"/>
          <w:kern w:val="0"/>
        </w:rPr>
        <w:t>RTO</w:t>
      </w:r>
      <w:r w:rsidRPr="00140FA1">
        <w:rPr>
          <w:rFonts w:eastAsia="標楷體" w:hint="eastAsia"/>
          <w:color w:val="FF0000"/>
          <w:kern w:val="0"/>
        </w:rPr>
        <w:t>為</w:t>
      </w:r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小時，則必須建立同、異地備援機制。</w:t>
      </w:r>
    </w:p>
    <w:p w:rsidR="00A93A36" w:rsidRPr="00140FA1" w:rsidRDefault="009334BF" w:rsidP="00A93A36">
      <w:pPr>
        <w:widowControl/>
        <w:rPr>
          <w:rFonts w:eastAsia="標楷體"/>
          <w:b/>
          <w:color w:val="FF0000"/>
          <w:kern w:val="0"/>
        </w:rPr>
      </w:pPr>
      <w:proofErr w:type="gramStart"/>
      <w:r w:rsidRPr="00140FA1">
        <w:rPr>
          <w:rFonts w:eastAsia="標楷體" w:hint="eastAsia"/>
          <w:color w:val="FF0000"/>
          <w:kern w:val="0"/>
        </w:rPr>
        <w:t>註</w:t>
      </w:r>
      <w:proofErr w:type="gramEnd"/>
      <w:r w:rsidRPr="00140FA1">
        <w:rPr>
          <w:rFonts w:eastAsia="標楷體" w:hint="eastAsia"/>
          <w:color w:val="FF0000"/>
          <w:kern w:val="0"/>
        </w:rPr>
        <w:t>2</w:t>
      </w:r>
      <w:r w:rsidRPr="00140FA1">
        <w:rPr>
          <w:rFonts w:eastAsia="標楷體" w:hint="eastAsia"/>
          <w:color w:val="FF0000"/>
          <w:kern w:val="0"/>
        </w:rPr>
        <w:t>：若有特殊需求請提出討論。</w:t>
      </w:r>
      <w:proofErr w:type="gramStart"/>
      <w:r w:rsidR="00360E5B" w:rsidRPr="00140FA1">
        <w:rPr>
          <w:rFonts w:eastAsia="標楷體" w:hint="eastAsia"/>
          <w:color w:val="FF0000"/>
          <w:kern w:val="0"/>
        </w:rPr>
        <w:t>本表</w:t>
      </w:r>
      <w:r w:rsidR="00B0628A" w:rsidRPr="00140FA1">
        <w:rPr>
          <w:rFonts w:eastAsia="標楷體" w:hint="eastAsia"/>
          <w:color w:val="FF0000"/>
          <w:kern w:val="0"/>
        </w:rPr>
        <w:t>若有</w:t>
      </w:r>
      <w:proofErr w:type="gramEnd"/>
      <w:r w:rsidR="00620F3A" w:rsidRPr="00140FA1">
        <w:rPr>
          <w:rFonts w:eastAsia="標楷體" w:hint="eastAsia"/>
          <w:color w:val="FF0000"/>
          <w:kern w:val="0"/>
        </w:rPr>
        <w:t>●紅點為必備條件</w:t>
      </w:r>
      <w:r w:rsidR="00B0628A" w:rsidRPr="00140FA1">
        <w:rPr>
          <w:rFonts w:eastAsia="標楷體" w:hint="eastAsia"/>
          <w:color w:val="FF0000"/>
          <w:kern w:val="0"/>
        </w:rPr>
        <w:t>(</w:t>
      </w:r>
      <w:r w:rsidR="00B0628A" w:rsidRPr="00140FA1">
        <w:rPr>
          <w:rFonts w:eastAsia="標楷體" w:hint="eastAsia"/>
          <w:color w:val="FF0000"/>
          <w:kern w:val="0"/>
        </w:rPr>
        <w:t>含以下各項</w:t>
      </w:r>
      <w:r w:rsidR="00B0628A" w:rsidRPr="00140FA1">
        <w:rPr>
          <w:rFonts w:eastAsia="標楷體" w:hint="eastAsia"/>
          <w:color w:val="FF0000"/>
          <w:kern w:val="0"/>
        </w:rPr>
        <w:t>)</w:t>
      </w:r>
      <w:r w:rsidR="00B0628A" w:rsidRPr="00140FA1">
        <w:rPr>
          <w:rFonts w:eastAsia="標楷體" w:hint="eastAsia"/>
          <w:color w:val="FF0000"/>
          <w:kern w:val="0"/>
        </w:rPr>
        <w:t>。</w:t>
      </w: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/>
          <w:b/>
          <w:color w:val="C00000"/>
          <w:kern w:val="0"/>
          <w:sz w:val="28"/>
          <w:szCs w:val="28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系統架構圖</w:t>
      </w:r>
    </w:p>
    <w:p w:rsidR="004C4A2A" w:rsidRPr="00586028" w:rsidRDefault="004C4A2A" w:rsidP="004C4A2A">
      <w:pPr>
        <w:widowControl/>
        <w:spacing w:line="300" w:lineRule="exact"/>
        <w:rPr>
          <w:rFonts w:eastAsia="標楷體"/>
          <w:color w:val="44546A" w:themeColor="text2"/>
          <w:kern w:val="0"/>
          <w:sz w:val="22"/>
          <w:szCs w:val="22"/>
        </w:rPr>
      </w:pP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須包含應用系統各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伺服器角色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(WEB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DB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、核心主機、其他等</w:t>
      </w:r>
      <w:r w:rsidRPr="00586028">
        <w:rPr>
          <w:rFonts w:eastAsia="標楷體" w:cs="新細明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，一般使用者連線方式，維護人員連線方式，區分正式、測試、整測、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DMZ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環境，所使用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TCP/UDP Port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，連線方向，各項硬體設備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網路、伺服器、磁碟機等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，連線本行其他外圍系統，本行提供之基本服務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(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如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AD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SMTP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、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TFS)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，</w:t>
      </w:r>
      <w:r w:rsidRPr="00586028">
        <w:rPr>
          <w:rFonts w:eastAsia="標楷體" w:hint="eastAsia"/>
          <w:b/>
          <w:color w:val="FF0000"/>
          <w:kern w:val="0"/>
          <w:sz w:val="22"/>
          <w:szCs w:val="22"/>
          <w:highlight w:val="yellow"/>
          <w:u w:val="single"/>
        </w:rPr>
        <w:t>請特別標示本案採購項目</w:t>
      </w:r>
      <w:r w:rsidRPr="00586028">
        <w:rPr>
          <w:rFonts w:eastAsia="標楷體" w:hint="eastAsia"/>
          <w:color w:val="44546A" w:themeColor="text2"/>
          <w:kern w:val="0"/>
          <w:sz w:val="22"/>
          <w:szCs w:val="22"/>
        </w:rPr>
        <w:t>。</w:t>
      </w:r>
    </w:p>
    <w:p w:rsidR="00D25145" w:rsidRDefault="004C4A2A" w:rsidP="00D25145">
      <w:pPr>
        <w:widowControl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提供</w:t>
      </w:r>
      <w:r w:rsidRPr="00586028">
        <w:rPr>
          <w:rFonts w:eastAsia="標楷體"/>
          <w:b/>
          <w:color w:val="C00000"/>
          <w:kern w:val="0"/>
          <w:highlight w:val="yellow"/>
        </w:rPr>
        <w:t>24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小時服務、對外服務之系統，其資料庫系統應規劃為獨立使用之資料庫系統，若使用本行集中化資料庫，應配合本行停機維護作業時間</w:t>
      </w:r>
      <w:r w:rsidRPr="00586028">
        <w:rPr>
          <w:rFonts w:eastAsia="標楷體"/>
          <w:b/>
          <w:color w:val="C00000"/>
          <w:kern w:val="0"/>
          <w:highlight w:val="yellow"/>
        </w:rPr>
        <w:t>)</w:t>
      </w:r>
    </w:p>
    <w:p w:rsidR="00DE0B99" w:rsidRDefault="00FE62A9" w:rsidP="00D25145">
      <w:pPr>
        <w:widowControl/>
        <w:jc w:val="center"/>
      </w:pPr>
      <w:del w:id="28" w:author="蘇賢庭" w:date="2022-03-03T17:17:00Z">
        <w:r w:rsidDel="00550E41">
          <w:object w:dxaOrig="12090" w:dyaOrig="1303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style="width:355.25pt;height:383.1pt" o:ole="">
              <v:imagedata r:id="rId7" o:title=""/>
            </v:shape>
            <o:OLEObject Type="Embed" ProgID="Visio.Drawing.15" ShapeID="_x0000_i1025" DrawAspect="Content" ObjectID="_1708186691" r:id="rId8"/>
          </w:object>
        </w:r>
      </w:del>
      <w:ins w:id="29" w:author="蘇賢庭" w:date="2022-03-03T17:17:00Z">
        <w:r w:rsidR="00550E41" w:rsidRPr="00550E41">
          <w:rPr>
            <w:noProof/>
          </w:rPr>
          <w:drawing>
            <wp:inline distT="0" distB="0" distL="0" distR="0" wp14:anchorId="45FD5F23" wp14:editId="05D5B710">
              <wp:extent cx="5505450" cy="4427931"/>
              <wp:effectExtent l="0" t="0" r="0" b="0"/>
              <wp:docPr id="2" name="圖片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512169" cy="44333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p w:rsidR="00EF62F9" w:rsidRDefault="00AF0CB2" w:rsidP="00D25145">
      <w:pPr>
        <w:widowControl/>
        <w:jc w:val="center"/>
      </w:pPr>
      <w:r>
        <w:object w:dxaOrig="8925" w:dyaOrig="11175">
          <v:shape id="_x0000_i1026" type="#_x0000_t75" style="width:347.75pt;height:436.1pt" o:ole="">
            <v:imagedata r:id="rId10" o:title=""/>
          </v:shape>
          <o:OLEObject Type="Embed" ProgID="Visio.Drawing.15" ShapeID="_x0000_i1026" DrawAspect="Content" ObjectID="_1708186692" r:id="rId11"/>
        </w:object>
      </w:r>
    </w:p>
    <w:p w:rsidR="00EF62F9" w:rsidRDefault="00AF0CB2" w:rsidP="00D25145">
      <w:pPr>
        <w:widowControl/>
        <w:jc w:val="center"/>
      </w:pPr>
      <w:r>
        <w:object w:dxaOrig="9180" w:dyaOrig="4800">
          <v:shape id="_x0000_i1027" type="#_x0000_t75" style="width:374.95pt;height:196.3pt" o:ole="">
            <v:imagedata r:id="rId12" o:title=""/>
          </v:shape>
          <o:OLEObject Type="Embed" ProgID="Visio.Drawing.15" ShapeID="_x0000_i1027" DrawAspect="Content" ObjectID="_1708186693" r:id="rId13"/>
        </w:object>
      </w:r>
    </w:p>
    <w:p w:rsidR="00EF62F9" w:rsidRPr="00EF62F9" w:rsidRDefault="00EF62F9" w:rsidP="00EF62F9">
      <w:pPr>
        <w:widowControl/>
      </w:pPr>
      <w:r>
        <w:br w:type="page"/>
      </w:r>
    </w:p>
    <w:p w:rsidR="004C4A2A" w:rsidRPr="00586028" w:rsidRDefault="00510664" w:rsidP="004C4A2A">
      <w:pPr>
        <w:widowControl/>
        <w:rPr>
          <w:rFonts w:eastAsia="標楷體"/>
          <w:color w:val="C00000"/>
          <w:kern w:val="0"/>
          <w:sz w:val="20"/>
          <w:szCs w:val="2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4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應用系統之主機清單暨作業系統、資料庫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依系統架構圖需採購主機數量填寫</w:t>
      </w:r>
      <w:r w:rsidR="004C4A2A"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PS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：台數為該項目所有主機數量；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Core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數及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RAM</w:t>
      </w:r>
      <w:r w:rsidRPr="00586028">
        <w:rPr>
          <w:rFonts w:eastAsia="標楷體" w:hint="eastAsia"/>
          <w:color w:val="000000" w:themeColor="text1"/>
          <w:kern w:val="0"/>
          <w:sz w:val="20"/>
          <w:szCs w:val="20"/>
        </w:rPr>
        <w:t>為單一台主機所需數量。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93"/>
        <w:gridCol w:w="1984"/>
        <w:gridCol w:w="567"/>
        <w:gridCol w:w="851"/>
        <w:gridCol w:w="603"/>
        <w:gridCol w:w="672"/>
        <w:gridCol w:w="851"/>
        <w:gridCol w:w="603"/>
        <w:gridCol w:w="643"/>
        <w:gridCol w:w="850"/>
        <w:gridCol w:w="603"/>
        <w:gridCol w:w="561"/>
        <w:gridCol w:w="851"/>
        <w:gridCol w:w="757"/>
        <w:gridCol w:w="3737"/>
      </w:tblGrid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21" w:type="dxa"/>
            <w:gridSpan w:val="3"/>
            <w:shd w:val="clear" w:color="auto" w:fill="auto"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/AP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26" w:type="dxa"/>
            <w:gridSpan w:val="3"/>
            <w:shd w:val="clear" w:color="auto" w:fill="auto"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  <w:r>
              <w:rPr>
                <w:rFonts w:eastAsia="標楷體" w:cs="新細明體"/>
                <w:color w:val="000000" w:themeColor="text1"/>
                <w:kern w:val="0"/>
              </w:rPr>
              <w:t>atch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檔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096" w:type="dxa"/>
            <w:gridSpan w:val="3"/>
            <w:shd w:val="clear" w:color="auto" w:fill="auto"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2169" w:type="dxa"/>
            <w:gridSpan w:val="3"/>
            <w:shd w:val="clear" w:color="auto" w:fill="auto"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(    )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其他說明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事項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版本中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英文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作業系統廠牌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  <w:del w:id="30" w:author="蘇賢庭" w:date="2022-03-04T18:32:00Z">
              <w:r w:rsidRPr="001B44DF" w:rsidDel="00033CB7">
                <w:rPr>
                  <w:rFonts w:eastAsia="標楷體" w:hint="eastAsia"/>
                  <w:color w:val="000000" w:themeColor="text1"/>
                  <w:kern w:val="0"/>
                </w:rPr>
                <w:delText>Redhat Linux</w:delText>
              </w:r>
            </w:del>
            <w:ins w:id="31" w:author="蘇賢庭" w:date="2022-03-04T18:32:00Z">
              <w:r w:rsidR="00033CB7">
                <w:rPr>
                  <w:rFonts w:eastAsia="標楷體" w:hint="eastAsia"/>
                  <w:color w:val="000000" w:themeColor="text1"/>
                  <w:kern w:val="0"/>
                </w:rPr>
                <w:t>Wi</w:t>
              </w:r>
              <w:r w:rsidR="00033CB7">
                <w:rPr>
                  <w:rFonts w:eastAsia="標楷體"/>
                  <w:color w:val="000000" w:themeColor="text1"/>
                  <w:kern w:val="0"/>
                </w:rPr>
                <w:t>ndows</w:t>
              </w:r>
            </w:ins>
            <w:r w:rsidRPr="001B44DF">
              <w:rPr>
                <w:rFonts w:eastAsia="標楷體"/>
                <w:color w:val="000000" w:themeColor="text1"/>
                <w:kern w:val="0"/>
              </w:rPr>
              <w:t xml:space="preserve"> / </w:t>
            </w:r>
            <w:del w:id="32" w:author="蘇賢庭" w:date="2022-03-04T18:32:00Z">
              <w:r w:rsidRPr="001B44DF" w:rsidDel="00033CB7">
                <w:rPr>
                  <w:rFonts w:eastAsia="標楷體"/>
                  <w:color w:val="000000" w:themeColor="text1"/>
                  <w:kern w:val="0"/>
                </w:rPr>
                <w:delText>8.5</w:delText>
              </w:r>
            </w:del>
            <w:ins w:id="33" w:author="蘇賢庭" w:date="2022-03-04T18:32:00Z">
              <w:r w:rsidR="00033CB7">
                <w:rPr>
                  <w:rFonts w:eastAsia="標楷體"/>
                  <w:color w:val="000000" w:themeColor="text1"/>
                  <w:kern w:val="0"/>
                </w:rPr>
                <w:t>2019</w:t>
              </w:r>
            </w:ins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033CB7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34" w:author="蘇賢庭" w:date="2022-03-04T18:32:00Z">
              <w:r>
                <w:rPr>
                  <w:rFonts w:eastAsia="標楷體" w:hint="eastAsia"/>
                  <w:color w:val="000000" w:themeColor="text1"/>
                  <w:kern w:val="0"/>
                </w:rPr>
                <w:t>Wi</w:t>
              </w:r>
              <w:r>
                <w:rPr>
                  <w:rFonts w:eastAsia="標楷體"/>
                  <w:color w:val="000000" w:themeColor="text1"/>
                  <w:kern w:val="0"/>
                </w:rPr>
                <w:t>ndows</w:t>
              </w:r>
              <w:r w:rsidRPr="001B44DF">
                <w:rPr>
                  <w:rFonts w:eastAsia="標楷體"/>
                  <w:color w:val="000000" w:themeColor="text1"/>
                  <w:kern w:val="0"/>
                </w:rPr>
                <w:t xml:space="preserve"> / </w:t>
              </w:r>
              <w:r>
                <w:rPr>
                  <w:rFonts w:eastAsia="標楷體"/>
                  <w:color w:val="000000" w:themeColor="text1"/>
                  <w:kern w:val="0"/>
                </w:rPr>
                <w:t>2019</w:t>
              </w:r>
            </w:ins>
            <w:del w:id="35" w:author="蘇賢庭" w:date="2022-03-04T18:32:00Z">
              <w:r w:rsidR="0075167D" w:rsidRPr="001B44DF" w:rsidDel="00033CB7">
                <w:rPr>
                  <w:rFonts w:eastAsia="標楷體"/>
                  <w:color w:val="000000" w:themeColor="text1"/>
                  <w:kern w:val="0"/>
                </w:rPr>
                <w:delText>Redhat Linux / 8.5</w:delText>
              </w:r>
            </w:del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1B44DF">
              <w:rPr>
                <w:rFonts w:eastAsia="標楷體"/>
                <w:color w:val="000000" w:themeColor="text1"/>
                <w:kern w:val="0"/>
              </w:rPr>
              <w:t>Oracle Linux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以下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數、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RAM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大小均為每一台規格</w:t>
            </w: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資料庫廠牌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2021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1B44DF">
              <w:rPr>
                <w:rFonts w:eastAsia="標楷體"/>
                <w:color w:val="000000" w:themeColor="text1"/>
                <w:kern w:val="0"/>
              </w:rPr>
              <w:t>Oracle</w:t>
            </w:r>
            <w:r>
              <w:rPr>
                <w:rFonts w:eastAsia="標楷體"/>
                <w:color w:val="000000" w:themeColor="text1"/>
                <w:kern w:val="0"/>
              </w:rPr>
              <w:t xml:space="preserve"> 19</w:t>
            </w:r>
            <w:r>
              <w:rPr>
                <w:rFonts w:eastAsia="標楷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2169" w:type="dxa"/>
            <w:gridSpan w:val="3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採用集中化主機，請參考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(D01)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資料庫系統開發配合事項</w:t>
            </w: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FBE4D5" w:themeFill="accent2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正式環境</w:t>
            </w:r>
          </w:p>
        </w:tc>
        <w:tc>
          <w:tcPr>
            <w:tcW w:w="2021" w:type="dxa"/>
            <w:gridSpan w:val="3"/>
            <w:shd w:val="clear" w:color="auto" w:fill="FBE4D5" w:themeFill="accent2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del w:id="36" w:author="蘇賢庭" w:date="2022-03-03T16:10:00Z">
              <w:r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delText>●</w:delText>
              </w:r>
            </w:del>
            <w:ins w:id="37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t>○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del w:id="38" w:author="蘇賢庭" w:date="2022-03-03T16:10:00Z">
              <w:r w:rsidRPr="00620F3A"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ins w:id="39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FBE4D5" w:themeFill="accent2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del w:id="40" w:author="蘇賢庭" w:date="2022-03-03T16:10:00Z">
              <w:r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delText>●</w:delText>
              </w:r>
            </w:del>
            <w:ins w:id="41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t>○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del w:id="42" w:author="蘇賢庭" w:date="2022-03-03T16:10:00Z">
              <w:r w:rsidRPr="00620F3A"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ins w:id="43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FBE4D5" w:themeFill="accent2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del w:id="44" w:author="蘇賢庭" w:date="2022-03-03T16:06:00Z">
              <w:r w:rsidDel="006D14B8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delText>●</w:delText>
              </w:r>
            </w:del>
            <w:ins w:id="45" w:author="蘇賢庭" w:date="2022-03-03T16:06:00Z">
              <w:r w:rsidR="006D14B8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t>○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ins w:id="46" w:author="蘇賢庭" w:date="2022-03-03T16:05:00Z">
              <w:r w:rsidR="006D14B8">
                <w:rPr>
                  <w:rFonts w:eastAsia="標楷體" w:hint="eastAsia"/>
                  <w:color w:val="000000" w:themeColor="text1"/>
                  <w:kern w:val="0"/>
                  <w:sz w:val="22"/>
                  <w:szCs w:val="28"/>
                </w:rPr>
                <w:t>●</w:t>
              </w:r>
            </w:ins>
            <w:del w:id="47" w:author="蘇賢庭" w:date="2022-03-03T16:05:00Z">
              <w:r w:rsidRPr="00620F3A" w:rsidDel="006D14B8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集中</w:t>
            </w:r>
          </w:p>
        </w:tc>
        <w:tc>
          <w:tcPr>
            <w:tcW w:w="2169" w:type="dxa"/>
            <w:gridSpan w:val="3"/>
            <w:shd w:val="clear" w:color="auto" w:fill="FBE4D5" w:themeFill="accent2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9E4422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8" w:author="蘇賢庭" w:date="2022-03-03T16:10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</w:ins>
            <w:del w:id="49" w:author="蘇賢庭" w:date="2022-03-03T16:10:00Z">
              <w:r w:rsidR="0075167D" w:rsidDel="009E4422">
                <w:rPr>
                  <w:rFonts w:eastAsia="標楷體" w:cs="新細明體" w:hint="eastAsia"/>
                  <w:color w:val="000000" w:themeColor="text1"/>
                  <w:kern w:val="0"/>
                </w:rPr>
                <w:delText>2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9E4422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0" w:author="蘇賢庭" w:date="2022-03-03T16:10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</w:ins>
            <w:del w:id="51" w:author="蘇賢庭" w:date="2022-03-03T16:10:00Z">
              <w:r w:rsidR="0075167D" w:rsidDel="009E4422">
                <w:rPr>
                  <w:rFonts w:eastAsia="標楷體" w:cs="新細明體" w:hint="eastAsia"/>
                  <w:color w:val="000000" w:themeColor="text1"/>
                  <w:kern w:val="0"/>
                </w:rPr>
                <w:delText>2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52" w:author="蘇賢庭" w:date="2022-03-03T16:13:00Z">
              <w:r w:rsidDel="009F7123">
                <w:rPr>
                  <w:rFonts w:eastAsia="標楷體" w:cs="新細明體" w:hint="eastAsia"/>
                  <w:color w:val="000000" w:themeColor="text1"/>
                  <w:kern w:val="0"/>
                </w:rPr>
                <w:delText>16</w:delText>
              </w:r>
            </w:del>
            <w:ins w:id="53" w:author="蘇賢庭" w:date="2022-03-03T16:13:00Z">
              <w:r w:rsidR="009F7123">
                <w:rPr>
                  <w:rFonts w:eastAsia="標楷體" w:cs="新細明體" w:hint="eastAsia"/>
                  <w:color w:val="000000" w:themeColor="text1"/>
                  <w:kern w:val="0"/>
                </w:rPr>
                <w:t>32</w:t>
              </w:r>
            </w:ins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910AE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4" w:author="蘇賢庭" w:date="2022-03-03T16:1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</w:ins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910AE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5" w:author="蘇賢庭" w:date="2022-03-03T16:1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8</w:t>
              </w:r>
            </w:ins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910AE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6" w:author="蘇賢庭" w:date="2022-03-03T16:1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32</w:t>
              </w:r>
            </w:ins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本地備援主機規格同正式主機</w:t>
            </w: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A5334F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7" w:author="蘇賢庭" w:date="2022-03-03T16:1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</w:ins>
            <w:del w:id="58" w:author="蘇賢庭" w:date="2022-03-03T16:16:00Z">
              <w:r w:rsidR="0075167D" w:rsidDel="00910AED">
                <w:rPr>
                  <w:rFonts w:eastAsia="標楷體" w:cs="新細明體" w:hint="eastAsia"/>
                  <w:color w:val="000000" w:themeColor="text1"/>
                  <w:kern w:val="0"/>
                </w:rPr>
                <w:delText>1</w:delText>
              </w:r>
            </w:del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A5334F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9" w:author="蘇賢庭" w:date="2022-03-03T16:1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8</w:t>
              </w:r>
            </w:ins>
            <w:del w:id="60" w:author="蘇賢庭" w:date="2022-03-03T16:16:00Z">
              <w:r w:rsidR="0075167D" w:rsidDel="00910AED">
                <w:rPr>
                  <w:rFonts w:eastAsia="標楷體" w:cs="新細明體" w:hint="eastAsia"/>
                  <w:color w:val="000000" w:themeColor="text1"/>
                  <w:kern w:val="0"/>
                </w:rPr>
                <w:delText>8</w:delText>
              </w:r>
            </w:del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A5334F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61" w:author="蘇賢庭" w:date="2022-03-03T16:1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32</w:t>
              </w:r>
            </w:ins>
            <w:del w:id="62" w:author="蘇賢庭" w:date="2022-03-03T16:13:00Z">
              <w:r w:rsidR="0075167D" w:rsidDel="009F7123">
                <w:rPr>
                  <w:rFonts w:eastAsia="標楷體" w:cs="新細明體" w:hint="eastAsia"/>
                  <w:color w:val="000000" w:themeColor="text1"/>
                  <w:kern w:val="0"/>
                </w:rPr>
                <w:delText>16</w:delText>
              </w:r>
            </w:del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63" w:author="蘇賢庭" w:date="2022-03-03T16:13:00Z">
              <w:r w:rsidDel="009F7123">
                <w:rPr>
                  <w:rFonts w:eastAsia="標楷體" w:cs="新細明體" w:hint="eastAsia"/>
                  <w:color w:val="000000" w:themeColor="text1"/>
                  <w:kern w:val="0"/>
                </w:rPr>
                <w:delText>16</w:delText>
              </w:r>
            </w:del>
            <w:ins w:id="64" w:author="蘇賢庭" w:date="2022-03-03T16:13:00Z">
              <w:r w:rsidR="009F7123">
                <w:rPr>
                  <w:rFonts w:eastAsia="標楷體" w:cs="新細明體" w:hint="eastAsia"/>
                  <w:color w:val="000000" w:themeColor="text1"/>
                  <w:kern w:val="0"/>
                </w:rPr>
                <w:t>32</w:t>
              </w:r>
            </w:ins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6</w:t>
            </w:r>
          </w:p>
        </w:tc>
        <w:tc>
          <w:tcPr>
            <w:tcW w:w="672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65" w:author="蘇賢庭" w:date="2022-03-03T16:13:00Z">
              <w:r w:rsidDel="009F7123">
                <w:rPr>
                  <w:rFonts w:eastAsia="標楷體" w:cs="新細明體" w:hint="eastAsia"/>
                  <w:color w:val="000000" w:themeColor="text1"/>
                  <w:kern w:val="0"/>
                </w:rPr>
                <w:delText>16</w:delText>
              </w:r>
            </w:del>
            <w:ins w:id="66" w:author="蘇賢庭" w:date="2022-03-03T16:14:00Z">
              <w:r w:rsidR="009F7123">
                <w:rPr>
                  <w:rFonts w:eastAsia="標楷體" w:cs="新細明體" w:hint="eastAsia"/>
                  <w:color w:val="000000" w:themeColor="text1"/>
                  <w:kern w:val="0"/>
                </w:rPr>
                <w:t>32</w:t>
              </w:r>
            </w:ins>
          </w:p>
        </w:tc>
        <w:tc>
          <w:tcPr>
            <w:tcW w:w="643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D4156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孤島演練環境</w:t>
            </w: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E2EFD9" w:themeFill="accent6" w:themeFillTint="33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測試環境</w:t>
            </w:r>
          </w:p>
        </w:tc>
        <w:tc>
          <w:tcPr>
            <w:tcW w:w="2021" w:type="dxa"/>
            <w:gridSpan w:val="3"/>
            <w:shd w:val="clear" w:color="auto" w:fill="E2EFD9" w:themeFill="accent6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del w:id="67" w:author="蘇賢庭" w:date="2022-03-03T16:10:00Z">
              <w:r w:rsidRPr="00620F3A"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ins w:id="68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126" w:type="dxa"/>
            <w:gridSpan w:val="3"/>
            <w:shd w:val="clear" w:color="auto" w:fill="E2EFD9" w:themeFill="accent6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del w:id="69" w:author="蘇賢庭" w:date="2022-03-03T16:10:00Z">
              <w:r w:rsidRPr="00620F3A" w:rsidDel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ins w:id="70" w:author="蘇賢庭" w:date="2022-03-03T16:10:00Z">
              <w:r w:rsidR="009E4422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2096" w:type="dxa"/>
            <w:gridSpan w:val="3"/>
            <w:shd w:val="clear" w:color="auto" w:fill="E2EFD9" w:themeFill="accent6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○集中</w:t>
            </w:r>
          </w:p>
        </w:tc>
        <w:tc>
          <w:tcPr>
            <w:tcW w:w="2169" w:type="dxa"/>
            <w:gridSpan w:val="3"/>
            <w:shd w:val="clear" w:color="auto" w:fill="E2EFD9" w:themeFill="accent6" w:themeFillTint="33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實體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2"/>
                <w:szCs w:val="28"/>
              </w:rPr>
              <w:t>VM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主機數量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/CPU C</w:t>
            </w:r>
            <w:r w:rsidRPr="00620F3A">
              <w:rPr>
                <w:rFonts w:eastAsia="標楷體"/>
                <w:color w:val="000000" w:themeColor="text1"/>
                <w:kern w:val="0"/>
              </w:rPr>
              <w:t>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/RAM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台數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Core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</w:t>
            </w: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RAM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4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8</w:t>
            </w: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4</w:t>
            </w: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16</w:t>
            </w: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72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43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0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3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6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1" w:type="dxa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</w:rPr>
              <w:t>主機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71" w:author="蘇賢庭" w:date="2022-03-03T16:16:00Z">
              <w:r w:rsidDel="00A5334F">
                <w:rPr>
                  <w:rFonts w:eastAsia="標楷體" w:cs="新細明體" w:hint="eastAsia"/>
                  <w:color w:val="000000" w:themeColor="text1"/>
                  <w:kern w:val="0"/>
                </w:rPr>
                <w:delText>7</w:delText>
              </w:r>
            </w:del>
            <w:ins w:id="72" w:author="蘇賢庭" w:date="2022-03-03T16:16:00Z">
              <w:r w:rsidR="00A5334F">
                <w:rPr>
                  <w:rFonts w:eastAsia="標楷體" w:cs="新細明體" w:hint="eastAsia"/>
                  <w:color w:val="000000" w:themeColor="text1"/>
                  <w:kern w:val="0"/>
                </w:rPr>
                <w:t>6</w:t>
              </w:r>
            </w:ins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6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CPU Core</w:t>
            </w:r>
            <w:r w:rsidRPr="00620F3A">
              <w:rPr>
                <w:rFonts w:eastAsia="標楷體" w:hint="eastAsia"/>
                <w:color w:val="000000" w:themeColor="text1"/>
                <w:kern w:val="0"/>
              </w:rPr>
              <w:t>數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44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6D4156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73" w:author="蘇賢庭" w:date="2022-03-03T16:16:00Z">
              <w:r w:rsidDel="00A5334F">
                <w:rPr>
                  <w:rFonts w:eastAsia="標楷體" w:cs="新細明體" w:hint="eastAsia"/>
                  <w:color w:val="000000" w:themeColor="text1"/>
                  <w:kern w:val="0"/>
                </w:rPr>
                <w:delText>36</w:delText>
              </w:r>
            </w:del>
            <w:ins w:id="74" w:author="蘇賢庭" w:date="2022-03-03T16:16:00Z">
              <w:r w:rsidR="00A5334F">
                <w:rPr>
                  <w:rFonts w:eastAsia="標楷體" w:cs="新細明體" w:hint="eastAsia"/>
                  <w:color w:val="000000" w:themeColor="text1"/>
                  <w:kern w:val="0"/>
                </w:rPr>
                <w:t>44</w:t>
              </w:r>
            </w:ins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授權計算方式：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OS</w:t>
            </w:r>
            <w:r w:rsidRPr="00620F3A">
              <w:rPr>
                <w:rFonts w:eastAsia="標楷體" w:cs="新細明體"/>
                <w:color w:val="000000" w:themeColor="text1"/>
                <w:kern w:val="0"/>
              </w:rPr>
              <w:t xml:space="preserve">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DB License</w:t>
            </w: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採購數量總計：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無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  <w:hideMark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75167D" w:rsidRPr="00620F3A" w:rsidTr="00923B76">
        <w:trPr>
          <w:trHeight w:val="340"/>
        </w:trPr>
        <w:tc>
          <w:tcPr>
            <w:tcW w:w="993" w:type="dxa"/>
            <w:vMerge w:val="restart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cs="新細明體" w:hint="eastAsia"/>
                <w:color w:val="000000" w:themeColor="text1"/>
                <w:kern w:val="0"/>
              </w:rPr>
              <w:t>硬體額外需求</w:t>
            </w:r>
          </w:p>
        </w:tc>
        <w:tc>
          <w:tcPr>
            <w:tcW w:w="1984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/>
                <w:color w:val="000000" w:themeColor="text1"/>
              </w:rPr>
              <w:t>Raid Card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75167D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HBA</w:t>
            </w:r>
            <w:r w:rsidRPr="00620F3A">
              <w:rPr>
                <w:rFonts w:eastAsia="標楷體" w:hint="eastAsia"/>
                <w:color w:val="000000" w:themeColor="text1"/>
              </w:rPr>
              <w:t>卡</w:t>
            </w:r>
            <w:r w:rsidRPr="00620F3A">
              <w:rPr>
                <w:rFonts w:eastAsia="標楷體" w:hint="eastAsia"/>
                <w:color w:val="000000" w:themeColor="text1"/>
              </w:rPr>
              <w:t>/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75167D" w:rsidRPr="00620F3A" w:rsidTr="00923B76">
        <w:trPr>
          <w:trHeight w:val="340"/>
        </w:trPr>
        <w:tc>
          <w:tcPr>
            <w:tcW w:w="993" w:type="dxa"/>
            <w:vMerge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984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 w:cs="新細明體"/>
                <w:color w:val="000000" w:themeColor="text1"/>
                <w:kern w:val="0"/>
              </w:rPr>
            </w:pPr>
            <w:r w:rsidRPr="00620F3A">
              <w:rPr>
                <w:rFonts w:eastAsia="標楷體" w:hint="eastAsia"/>
                <w:color w:val="000000" w:themeColor="text1"/>
              </w:rPr>
              <w:t>網卡</w:t>
            </w:r>
            <w:r w:rsidRPr="00620F3A">
              <w:rPr>
                <w:rFonts w:eastAsia="標楷體" w:hint="eastAsia"/>
                <w:color w:val="000000" w:themeColor="text1"/>
              </w:rPr>
              <w:t>/por</w:t>
            </w:r>
            <w:r w:rsidRPr="00620F3A">
              <w:rPr>
                <w:rFonts w:eastAsia="標楷體" w:hint="eastAsia"/>
                <w:color w:val="000000" w:themeColor="text1"/>
              </w:rPr>
              <w:t>數量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規格：</w:t>
            </w:r>
          </w:p>
        </w:tc>
      </w:tr>
      <w:tr w:rsidR="0075167D" w:rsidRPr="00620F3A" w:rsidTr="003043AD">
        <w:trPr>
          <w:trHeight w:val="340"/>
        </w:trPr>
        <w:tc>
          <w:tcPr>
            <w:tcW w:w="2977" w:type="dxa"/>
            <w:gridSpan w:val="2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</w:rPr>
            </w:pPr>
            <w:r w:rsidRPr="004055BE">
              <w:rPr>
                <w:rFonts w:eastAsia="標楷體" w:cs="新細明體" w:hint="eastAsia"/>
                <w:color w:val="FF0000"/>
                <w:kern w:val="0"/>
              </w:rPr>
              <w:t>是否儲存個資</w:t>
            </w:r>
          </w:p>
        </w:tc>
        <w:tc>
          <w:tcPr>
            <w:tcW w:w="2021" w:type="dxa"/>
            <w:gridSpan w:val="3"/>
            <w:shd w:val="clear" w:color="auto" w:fill="auto"/>
            <w:noWrap/>
            <w:vAlign w:val="center"/>
          </w:tcPr>
          <w:p w:rsidR="0075167D" w:rsidRPr="00620F3A" w:rsidRDefault="00273D54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否</w:t>
            </w:r>
            <w:proofErr w:type="gramEnd"/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="0075167D"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212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273D54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="00273D54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</w:t>
            </w:r>
            <w:r w:rsidR="00273D54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le</w:t>
            </w:r>
          </w:p>
        </w:tc>
        <w:tc>
          <w:tcPr>
            <w:tcW w:w="2096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="00273D54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●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="00273D54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  <w:tc>
          <w:tcPr>
            <w:tcW w:w="2169" w:type="dxa"/>
            <w:gridSpan w:val="3"/>
            <w:shd w:val="clear" w:color="auto" w:fill="auto"/>
            <w:noWrap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proofErr w:type="gramStart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○否</w:t>
            </w:r>
            <w:proofErr w:type="gramEnd"/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○是</w:t>
            </w:r>
            <w:r w:rsidRPr="00620F3A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</w:p>
        </w:tc>
        <w:tc>
          <w:tcPr>
            <w:tcW w:w="3737" w:type="dxa"/>
            <w:shd w:val="clear" w:color="auto" w:fill="auto"/>
            <w:vAlign w:val="center"/>
          </w:tcPr>
          <w:p w:rsidR="0075167D" w:rsidRPr="00620F3A" w:rsidRDefault="0075167D" w:rsidP="0075167D">
            <w:pPr>
              <w:widowControl/>
              <w:spacing w:line="320" w:lineRule="exact"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選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是</w:t>
            </w:r>
            <w:proofErr w:type="gramStart"/>
            <w:r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”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</w:t>
            </w:r>
            <w:r w:rsidRPr="004055BE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儲存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方式，如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Log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File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</w:p>
        </w:tc>
      </w:tr>
      <w:tr w:rsidR="0075167D" w:rsidRPr="00620F3A" w:rsidTr="00923B76">
        <w:trPr>
          <w:trHeight w:val="330"/>
        </w:trPr>
        <w:tc>
          <w:tcPr>
            <w:tcW w:w="15126" w:type="dxa"/>
            <w:gridSpan w:val="15"/>
            <w:shd w:val="clear" w:color="auto" w:fill="auto"/>
            <w:vAlign w:val="center"/>
          </w:tcPr>
          <w:p w:rsidR="0075167D" w:rsidRPr="00140FA1" w:rsidRDefault="0075167D" w:rsidP="0075167D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lastRenderedPageBreak/>
              <w:t>其他說明事項：</w:t>
            </w:r>
          </w:p>
          <w:p w:rsidR="0075167D" w:rsidRPr="00140FA1" w:rsidRDefault="0075167D" w:rsidP="0075167D">
            <w:pPr>
              <w:rPr>
                <w:rFonts w:ascii="標楷體" w:eastAsia="標楷體" w:hAnsi="標楷體" w:cs="新細明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1.採購之作業系統及資料庫授權數量需足夠，作業系統及資料庫需皆為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64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位元版本，並請填除版本編號及標準版/企業版等資訊；</w:t>
            </w:r>
          </w:p>
          <w:p w:rsidR="0075167D" w:rsidRPr="00140FA1" w:rsidRDefault="0075167D" w:rsidP="0075167D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2.作業系統若為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，版本請填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標準版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 xml:space="preserve"> / Data Center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；非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Windows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</w:rPr>
              <w:t>作業系統，版本請填作業系統版本編號。</w:t>
            </w:r>
          </w:p>
          <w:p w:rsidR="0075167D" w:rsidRPr="00140FA1" w:rsidRDefault="0075167D" w:rsidP="0075167D">
            <w:pPr>
              <w:widowControl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ascii="標楷體" w:eastAsia="標楷體" w:hAnsi="標楷體" w:cs="新細明體" w:hint="eastAsia"/>
                <w:color w:val="000000" w:themeColor="text1"/>
                <w:kern w:val="0"/>
              </w:rPr>
              <w:t>若需多個測試環境請註明可共用或不可共用主機，共用主機台數可寫1台，但請考量系統承載量，非共用主機則請依實際數量填寫，。</w:t>
            </w:r>
          </w:p>
          <w:p w:rsidR="0075167D" w:rsidRPr="00140FA1" w:rsidRDefault="0075167D" w:rsidP="0075167D">
            <w:pPr>
              <w:widowControl/>
              <w:ind w:left="302" w:hangingChars="126" w:hanging="302"/>
              <w:rPr>
                <w:rFonts w:ascii="標楷體" w:eastAsia="標楷體" w:hAnsi="標楷體" w:cs="新細明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本行虛擬化環境標準規格為4 Core vCPU + 8GB 記憶體，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最大規格為8 Core vCPU + 32GB 記憶體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，超過此規格無法再增加CPU及記憶體請考量採用實體機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。</w:t>
            </w:r>
            <w:r w:rsidRPr="00140FA1">
              <w:rPr>
                <w:rFonts w:ascii="標楷體" w:eastAsia="標楷體" w:hAnsi="標楷體" w:cs="新細明體"/>
                <w:color w:val="000000" w:themeColor="text1"/>
                <w:kern w:val="0"/>
              </w:rPr>
              <w:t xml:space="preserve"> </w:t>
            </w:r>
          </w:p>
          <w:p w:rsidR="0075167D" w:rsidRPr="00140FA1" w:rsidRDefault="0075167D" w:rsidP="0075167D">
            <w:pPr>
              <w:rPr>
                <w:rFonts w:ascii="標楷體" w:eastAsia="標楷體" w:hAnsi="標楷體"/>
                <w:color w:val="000000" w:themeColor="text1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</w:rPr>
              <w:t>5.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本行虛擬化環境CPU為共用運算資源</w:t>
            </w:r>
            <w:r w:rsidRPr="00140FA1">
              <w:rPr>
                <w:rFonts w:ascii="標楷體" w:eastAsia="標楷體" w:hAnsi="標楷體" w:hint="eastAsia"/>
                <w:color w:val="000000" w:themeColor="text1"/>
              </w:rPr>
              <w:t>，無法提供獨立CPU運算資源；若使用虛擬主機，需考慮系統承載量，勿為虛擬化而虛擬化。</w:t>
            </w:r>
          </w:p>
          <w:p w:rsidR="0075167D" w:rsidRPr="00140FA1" w:rsidRDefault="0075167D" w:rsidP="0075167D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6.考慮硬體承載量，本行均建議AP與DB不為同一台主機。</w:t>
            </w:r>
          </w:p>
          <w:p w:rsidR="0075167D" w:rsidRPr="00140FA1" w:rsidRDefault="0075167D" w:rsidP="0075167D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7.需考慮3~5年之交易成長量，記憶體建議至少為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32GB(含)以上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，硬碟轉速至少需1萬轉(含)以上，DB主機記憶體建議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  <w:u w:val="single"/>
              </w:rPr>
              <w:t>128GB(含)以上。</w:t>
            </w:r>
          </w:p>
          <w:p w:rsidR="0075167D" w:rsidRPr="00140FA1" w:rsidRDefault="0075167D" w:rsidP="0075167D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8.若有備份需求，Server主機至少需要有獨立的 1 GB 1 Port的網卡1張，線上交易與備份作業需使用不同網卡。</w:t>
            </w:r>
          </w:p>
          <w:p w:rsidR="0075167D" w:rsidRPr="00620F3A" w:rsidRDefault="0075167D" w:rsidP="0075167D">
            <w:pPr>
              <w:widowControl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9.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測試機使用內部硬碟作為存放資料庫或備份空間。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DB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正式機使用內部硬碟作為存放備份空間，至少2張(RAC環境至少3張 ) 各</w:t>
            </w:r>
            <w:r w:rsidRPr="00140FA1">
              <w:rPr>
                <w:rFonts w:ascii="標楷體" w:eastAsia="標楷體" w:hAnsi="標楷體"/>
                <w:color w:val="000000" w:themeColor="text1"/>
                <w:kern w:val="0"/>
              </w:rPr>
              <w:t>4 Port Gigabit</w:t>
            </w:r>
            <w:r w:rsidRPr="00140FA1">
              <w:rPr>
                <w:rFonts w:ascii="標楷體" w:eastAsia="標楷體" w:hAnsi="標楷體" w:hint="eastAsia"/>
                <w:color w:val="000000" w:themeColor="text1"/>
                <w:kern w:val="0"/>
              </w:rPr>
              <w:t>網卡，至少2張HBA卡。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5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應用系統主機備援機制需求</w:t>
      </w:r>
    </w:p>
    <w:tbl>
      <w:tblPr>
        <w:tblStyle w:val="a8"/>
        <w:tblW w:w="15168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4A0" w:firstRow="1" w:lastRow="0" w:firstColumn="1" w:lastColumn="0" w:noHBand="0" w:noVBand="1"/>
      </w:tblPr>
      <w:tblGrid>
        <w:gridCol w:w="1123"/>
        <w:gridCol w:w="1268"/>
        <w:gridCol w:w="1688"/>
        <w:gridCol w:w="1264"/>
        <w:gridCol w:w="1438"/>
        <w:gridCol w:w="1226"/>
        <w:gridCol w:w="1688"/>
        <w:gridCol w:w="5473"/>
      </w:tblGrid>
      <w:tr w:rsidR="004C4A2A" w:rsidRPr="00586028" w:rsidTr="007F6B93">
        <w:tc>
          <w:tcPr>
            <w:tcW w:w="969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5707" w:type="dxa"/>
            <w:gridSpan w:val="4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本地備援採用方式</w:t>
            </w:r>
          </w:p>
        </w:tc>
        <w:tc>
          <w:tcPr>
            <w:tcW w:w="2940" w:type="dxa"/>
            <w:gridSpan w:val="2"/>
            <w:tcBorders>
              <w:left w:val="single" w:sz="4" w:space="0" w:color="0070C0"/>
            </w:tcBorders>
            <w:shd w:val="clear" w:color="auto" w:fill="auto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異地備援採用方式</w:t>
            </w:r>
          </w:p>
        </w:tc>
        <w:tc>
          <w:tcPr>
            <w:tcW w:w="5552" w:type="dxa"/>
            <w:vMerge w:val="restart"/>
            <w:shd w:val="clear" w:color="auto" w:fill="auto"/>
            <w:vAlign w:val="center"/>
          </w:tcPr>
          <w:p w:rsidR="004C4A2A" w:rsidRPr="007F6B93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說明事項</w:t>
            </w:r>
          </w:p>
        </w:tc>
      </w:tr>
      <w:tr w:rsidR="004C4A2A" w:rsidRPr="00586028" w:rsidTr="007F6B93">
        <w:tc>
          <w:tcPr>
            <w:tcW w:w="969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Cluster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VMware vMotion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F5 NLB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其他方式</w:t>
            </w: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>單機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spacing w:line="280" w:lineRule="exact"/>
              <w:jc w:val="center"/>
              <w:rPr>
                <w:rFonts w:eastAsia="標楷體"/>
                <w:color w:val="000000" w:themeColor="text1"/>
                <w:kern w:val="0"/>
                <w:sz w:val="20"/>
              </w:rPr>
            </w:pP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VMwar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20"/>
              </w:rPr>
              <w:t xml:space="preserve">e </w:t>
            </w:r>
            <w:r w:rsidRPr="007F6B93">
              <w:rPr>
                <w:rFonts w:eastAsia="標楷體"/>
                <w:color w:val="000000" w:themeColor="text1"/>
                <w:kern w:val="0"/>
                <w:sz w:val="20"/>
              </w:rPr>
              <w:t>vMotion</w:t>
            </w:r>
          </w:p>
        </w:tc>
        <w:tc>
          <w:tcPr>
            <w:tcW w:w="5552" w:type="dxa"/>
            <w:vMerge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="00273D54">
              <w:rPr>
                <w:rFonts w:eastAsia="標楷體"/>
                <w:color w:val="000000" w:themeColor="text1"/>
                <w:kern w:val="0"/>
              </w:rPr>
              <w:t>/AP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75" w:author="蘇賢庭" w:date="2022-03-03T16:21:00Z">
              <w:r w:rsidRPr="007F6B93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76" w:author="蘇賢庭" w:date="2022-03-03T16:21:00Z">
              <w:r w:rsidR="006D25E3" w:rsidDel="001B5019">
                <w:rPr>
                  <w:rFonts w:eastAsia="標楷體" w:hint="eastAsia"/>
                  <w:color w:val="000000" w:themeColor="text1"/>
                  <w:kern w:val="0"/>
                </w:rPr>
                <w:delText>●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del w:id="77" w:author="蘇賢庭" w:date="2022-03-03T16:21:00Z">
              <w:r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ins w:id="78" w:author="蘇賢庭" w:date="2022-03-03T16:21:00Z">
              <w:r w:rsidR="001B5019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79" w:author="蘇賢庭" w:date="2022-03-03T16:22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80" w:author="蘇賢庭" w:date="2022-03-03T16:22:00Z">
              <w:r w:rsidR="004C4A2A"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81" w:author="蘇賢庭" w:date="2022-03-03T16:22:00Z">
              <w:r w:rsidRPr="007F6B93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82" w:author="蘇賢庭" w:date="2022-03-03T16:22:00Z">
              <w:r w:rsidR="00273D54" w:rsidDel="001B5019">
                <w:rPr>
                  <w:rFonts w:eastAsia="標楷體" w:hint="eastAsia"/>
                  <w:color w:val="000000" w:themeColor="text1"/>
                  <w:kern w:val="0"/>
                </w:rPr>
                <w:delText>●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83" w:author="蘇賢庭" w:date="2022-03-03T16:22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84" w:author="蘇賢庭" w:date="2022-03-03T16:22:00Z">
              <w:r w:rsidR="004C4A2A"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273D54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/>
                <w:color w:val="000000" w:themeColor="text1"/>
                <w:kern w:val="0"/>
              </w:rPr>
              <w:t>Batch</w:t>
            </w:r>
            <w:r>
              <w:rPr>
                <w:rFonts w:eastAsia="標楷體" w:hint="eastAsia"/>
                <w:color w:val="000000" w:themeColor="text1"/>
                <w:kern w:val="0"/>
              </w:rPr>
              <w:t>檔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85" w:author="蘇賢庭" w:date="2022-03-03T16:21:00Z">
              <w:r w:rsidRPr="007F6B93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86" w:author="蘇賢庭" w:date="2022-03-03T16:21:00Z">
              <w:r w:rsidR="006D25E3" w:rsidDel="001B5019">
                <w:rPr>
                  <w:rFonts w:eastAsia="標楷體" w:hint="eastAsia"/>
                  <w:color w:val="000000" w:themeColor="text1"/>
                  <w:kern w:val="0"/>
                </w:rPr>
                <w:delText>●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del w:id="87" w:author="蘇賢庭" w:date="2022-03-03T16:21:00Z">
              <w:r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ins w:id="88" w:author="蘇賢庭" w:date="2022-03-03T16:21:00Z">
              <w:r w:rsidR="001B5019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89" w:author="蘇賢庭" w:date="2022-03-03T16:22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0" w:author="蘇賢庭" w:date="2022-03-03T16:22:00Z">
              <w:r w:rsidR="004C4A2A"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1" w:author="蘇賢庭" w:date="2022-03-03T16:22:00Z">
              <w:r w:rsidRPr="007F6B93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92" w:author="蘇賢庭" w:date="2022-03-03T16:22:00Z">
              <w:r w:rsidR="00273D54" w:rsidDel="001B5019">
                <w:rPr>
                  <w:rFonts w:eastAsia="標楷體" w:hint="eastAsia"/>
                  <w:color w:val="000000" w:themeColor="text1"/>
                  <w:kern w:val="0"/>
                </w:rPr>
                <w:delText>●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3" w:author="蘇賢庭" w:date="2022-03-03T16:22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4" w:author="蘇賢庭" w:date="2022-03-03T16:22:00Z">
              <w:r w:rsidR="004C4A2A" w:rsidRPr="007F6B93" w:rsidDel="001B5019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1B501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5" w:author="蘇賢庭" w:date="2022-03-03T16:22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6" w:author="蘇賢庭" w:date="2022-03-03T16:21:00Z">
              <w:r w:rsidR="006D25E3" w:rsidDel="001B5019">
                <w:rPr>
                  <w:rFonts w:eastAsia="標楷體" w:hint="eastAsia"/>
                  <w:color w:val="000000" w:themeColor="text1"/>
                  <w:kern w:val="0"/>
                </w:rPr>
                <w:delText>●</w:delText>
              </w:r>
            </w:del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273D54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16"/>
                <w:szCs w:val="16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若選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VMware vMotion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為僅建置在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VM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主機上之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DB</w:t>
            </w:r>
            <w:r w:rsidRPr="007F6B93">
              <w:rPr>
                <w:rFonts w:eastAsia="標楷體" w:hint="eastAsia"/>
                <w:color w:val="000000" w:themeColor="text1"/>
                <w:kern w:val="0"/>
                <w:sz w:val="16"/>
                <w:szCs w:val="16"/>
              </w:rPr>
              <w:t>主機</w:t>
            </w:r>
          </w:p>
        </w:tc>
      </w:tr>
      <w:tr w:rsidR="004C4A2A" w:rsidRPr="00586028" w:rsidTr="007F6B93">
        <w:tc>
          <w:tcPr>
            <w:tcW w:w="969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455" w:type="dxa"/>
            <w:tcBorders>
              <w:righ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39" w:type="dxa"/>
            <w:tcBorders>
              <w:left w:val="single" w:sz="4" w:space="0" w:color="0070C0"/>
            </w:tcBorders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7F6B93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5552" w:type="dxa"/>
            <w:shd w:val="clear" w:color="auto" w:fill="auto"/>
            <w:vAlign w:val="center"/>
          </w:tcPr>
          <w:p w:rsidR="004C4A2A" w:rsidRPr="007F6B93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140FA1">
        <w:trPr>
          <w:trHeight w:val="1946"/>
        </w:trPr>
        <w:tc>
          <w:tcPr>
            <w:tcW w:w="15168" w:type="dxa"/>
            <w:gridSpan w:val="8"/>
            <w:shd w:val="clear" w:color="auto" w:fill="auto"/>
          </w:tcPr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其他說明事項：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1.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本表之填寫需參考「</w:t>
            </w:r>
            <w:r w:rsidRPr="00140FA1">
              <w:rPr>
                <w:rFonts w:eastAsia="標楷體" w:hint="eastAsia"/>
                <w:color w:val="FF0000"/>
                <w:kern w:val="0"/>
              </w:rPr>
              <w:t>(A0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6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) </w:t>
            </w:r>
            <w:r w:rsidRPr="00140FA1">
              <w:rPr>
                <w:rFonts w:eastAsia="標楷體" w:hint="eastAsia"/>
                <w:color w:val="FF0000"/>
                <w:kern w:val="0"/>
              </w:rPr>
              <w:t>應用系統相關主機是否可建置於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VM </w:t>
            </w:r>
            <w:r w:rsidRPr="00140FA1">
              <w:rPr>
                <w:rFonts w:eastAsia="標楷體" w:hint="eastAsia"/>
                <w:color w:val="FF0000"/>
                <w:kern w:val="0"/>
              </w:rPr>
              <w:t>環境或實體伺服器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」填寫內容。</w:t>
            </w:r>
          </w:p>
          <w:p w:rsidR="004C4A2A" w:rsidRPr="00140FA1" w:rsidRDefault="004C4A2A" w:rsidP="00140FA1">
            <w:pPr>
              <w:widowControl/>
              <w:rPr>
                <w:rFonts w:eastAsia="標楷體"/>
                <w:color w:val="000000" w:themeColor="text1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2.</w:t>
            </w:r>
            <w:r w:rsidRPr="00140FA1">
              <w:rPr>
                <w:rFonts w:eastAsia="標楷體" w:hint="eastAsia"/>
                <w:color w:val="000000" w:themeColor="text1"/>
              </w:rPr>
              <w:t>若為</w:t>
            </w:r>
            <w:r w:rsidRPr="00140FA1">
              <w:rPr>
                <w:rFonts w:eastAsia="標楷體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運作，需注意是否需採購</w:t>
            </w:r>
            <w:r w:rsidRPr="00140FA1">
              <w:rPr>
                <w:rFonts w:eastAsia="標楷體" w:hint="eastAsia"/>
                <w:color w:val="000000" w:themeColor="text1"/>
              </w:rPr>
              <w:t>Cluster</w:t>
            </w:r>
            <w:r w:rsidRPr="00140FA1">
              <w:rPr>
                <w:rFonts w:eastAsia="標楷體" w:hint="eastAsia"/>
                <w:color w:val="000000" w:themeColor="text1"/>
              </w:rPr>
              <w:t>軟體。</w:t>
            </w:r>
          </w:p>
          <w:p w:rsidR="004C4A2A" w:rsidRPr="00140FA1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3.</w:t>
            </w:r>
            <w:r w:rsidRPr="00140FA1">
              <w:rPr>
                <w:rFonts w:eastAsia="標楷體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備援方式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請依左列方式填入</w:t>
            </w:r>
            <w:r w:rsidR="007F6B93" w:rsidRPr="00140FA1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  <w:r w:rsidR="007F6B93" w:rsidRPr="00140FA1">
              <w:rPr>
                <w:rFonts w:eastAsia="標楷體" w:hint="eastAsia"/>
                <w:color w:val="FF0000"/>
                <w:kern w:val="0"/>
              </w:rPr>
              <w:t>欄位</w:t>
            </w:r>
            <w:r w:rsidRPr="00140FA1">
              <w:rPr>
                <w:rFonts w:eastAsia="標楷體" w:hint="eastAsia"/>
                <w:color w:val="FF0000"/>
                <w:kern w:val="0"/>
              </w:rPr>
              <w:t>：磁碟底層抄寫。</w:t>
            </w:r>
            <w:r w:rsidRPr="00140FA1">
              <w:rPr>
                <w:rFonts w:eastAsia="標楷體"/>
                <w:color w:val="FF0000"/>
                <w:kern w:val="0"/>
              </w:rPr>
              <w:t>Oracle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 </w:t>
            </w:r>
            <w:r w:rsidRPr="00140FA1">
              <w:rPr>
                <w:rFonts w:eastAsia="標楷體"/>
                <w:color w:val="FF0000"/>
                <w:kern w:val="0"/>
              </w:rPr>
              <w:t>D</w:t>
            </w:r>
            <w:r w:rsidRPr="00140FA1">
              <w:rPr>
                <w:rFonts w:eastAsia="標楷體" w:hint="eastAsia"/>
                <w:color w:val="FF0000"/>
                <w:kern w:val="0"/>
              </w:rPr>
              <w:t>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DataGuard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RAC</w:t>
            </w:r>
            <w:r w:rsidRPr="00140FA1">
              <w:rPr>
                <w:rFonts w:eastAsia="標楷體" w:hint="eastAsia"/>
                <w:color w:val="FF0000"/>
                <w:kern w:val="0"/>
              </w:rPr>
              <w:t>、</w:t>
            </w:r>
            <w:r w:rsidRPr="00140FA1">
              <w:rPr>
                <w:rFonts w:eastAsia="標楷體" w:hint="eastAsia"/>
                <w:color w:val="FF0000"/>
                <w:kern w:val="0"/>
              </w:rPr>
              <w:t>GoldenGate</w:t>
            </w:r>
            <w:r w:rsidRPr="00140FA1">
              <w:rPr>
                <w:rFonts w:eastAsia="標楷體" w:hint="eastAsia"/>
                <w:color w:val="FF0000"/>
                <w:kern w:val="0"/>
              </w:rPr>
              <w:t>。</w:t>
            </w:r>
            <w:r w:rsidRPr="00140FA1">
              <w:rPr>
                <w:rFonts w:eastAsia="標楷體" w:hint="eastAsia"/>
                <w:color w:val="FF0000"/>
                <w:kern w:val="0"/>
              </w:rPr>
              <w:t>IBM 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/>
                <w:color w:val="FF0000"/>
                <w:kern w:val="0"/>
              </w:rPr>
              <w:t>H</w:t>
            </w:r>
            <w:r w:rsidRPr="00140FA1">
              <w:rPr>
                <w:rFonts w:eastAsia="標楷體" w:hint="eastAsia"/>
                <w:color w:val="FF0000"/>
                <w:kern w:val="0"/>
              </w:rPr>
              <w:t>ADR</w:t>
            </w:r>
            <w:r w:rsidRPr="00140FA1">
              <w:rPr>
                <w:rFonts w:eastAsia="標楷體" w:hint="eastAsia"/>
                <w:color w:val="FF0000"/>
                <w:kern w:val="0"/>
              </w:rPr>
              <w:t>。微軟</w:t>
            </w:r>
            <w:r w:rsidRPr="00140FA1">
              <w:rPr>
                <w:rFonts w:eastAsia="標楷體" w:hint="eastAsia"/>
                <w:color w:val="FF0000"/>
                <w:kern w:val="0"/>
              </w:rPr>
              <w:t>DB</w:t>
            </w:r>
            <w:r w:rsidRPr="00140FA1">
              <w:rPr>
                <w:rFonts w:eastAsia="標楷體" w:hint="eastAsia"/>
                <w:color w:val="FF0000"/>
                <w:kern w:val="0"/>
              </w:rPr>
              <w:t>：</w:t>
            </w:r>
            <w:r w:rsidRPr="00140FA1">
              <w:rPr>
                <w:rFonts w:eastAsia="標楷體" w:hint="eastAsia"/>
                <w:color w:val="FF0000"/>
                <w:kern w:val="0"/>
              </w:rPr>
              <w:t xml:space="preserve">SQL </w:t>
            </w:r>
            <w:r w:rsidRPr="00140FA1">
              <w:rPr>
                <w:rFonts w:eastAsia="標楷體"/>
                <w:color w:val="FF0000"/>
                <w:kern w:val="0"/>
              </w:rPr>
              <w:t>Always On</w:t>
            </w:r>
            <w:r w:rsidRPr="00140FA1">
              <w:rPr>
                <w:rFonts w:eastAsia="標楷體" w:hint="eastAsia"/>
                <w:color w:val="FF0000"/>
                <w:kern w:val="0"/>
              </w:rPr>
              <w:t>可選擇，但須注意軟體授權數量。</w:t>
            </w:r>
          </w:p>
          <w:p w:rsidR="004C4A2A" w:rsidRPr="00586028" w:rsidRDefault="004C4A2A" w:rsidP="00140FA1">
            <w:pPr>
              <w:widowControl/>
              <w:tabs>
                <w:tab w:val="left" w:pos="1715"/>
              </w:tabs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140FA1">
              <w:rPr>
                <w:rFonts w:eastAsia="標楷體" w:hint="eastAsia"/>
                <w:color w:val="000000" w:themeColor="text1"/>
                <w:kern w:val="0"/>
              </w:rPr>
              <w:t>4.</w:t>
            </w:r>
            <w:r w:rsidRPr="00140FA1">
              <w:rPr>
                <w:rFonts w:eastAsia="標楷體" w:hint="eastAsia"/>
                <w:color w:val="000000" w:themeColor="text1"/>
                <w:kern w:val="0"/>
              </w:rPr>
              <w:t>備援方式需對應到磁碟空間需求表格填寫。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kern w:val="0"/>
        </w:rPr>
        <w:br w:type="page"/>
      </w:r>
      <w:r w:rsidR="00510664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1.</w:t>
      </w:r>
      <w:r w:rsidRPr="00923B76">
        <w:rPr>
          <w:rFonts w:eastAsia="標楷體" w:cs="新細明體" w:hint="eastAsia"/>
          <w:color w:val="000000" w:themeColor="text1"/>
          <w:kern w:val="0"/>
        </w:rPr>
        <w:t>為本專案總需求空間，需預估系統上線後</w:t>
      </w:r>
      <w:r w:rsidRPr="00923B76">
        <w:rPr>
          <w:rFonts w:eastAsia="標楷體" w:cs="新細明體" w:hint="eastAsia"/>
          <w:color w:val="000000" w:themeColor="text1"/>
          <w:kern w:val="0"/>
        </w:rPr>
        <w:t>5</w:t>
      </w:r>
      <w:r w:rsidRPr="00923B76">
        <w:rPr>
          <w:rFonts w:eastAsia="標楷體" w:cs="新細明體" w:hint="eastAsia"/>
          <w:color w:val="000000" w:themeColor="text1"/>
          <w:kern w:val="0"/>
        </w:rPr>
        <w:t>年內之成長量，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應用系統與資料庫系統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需有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House Keeping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  <w:u w:val="single"/>
        </w:rPr>
        <w:t>機制</w:t>
      </w:r>
      <w:r w:rsidRPr="00923B76">
        <w:rPr>
          <w:rFonts w:eastAsia="標楷體" w:cs="新細明體" w:hint="eastAsia"/>
          <w:color w:val="000000" w:themeColor="text1"/>
          <w:kern w:val="0"/>
        </w:rPr>
        <w:t>。若有異地備援需求，須注意磁碟空間。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2.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若採虛擬化方式建置，正式環境與異地備援總空間須加計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25%</w:t>
      </w:r>
      <w:r w:rsidRPr="00923B76">
        <w:rPr>
          <w:rFonts w:eastAsia="標楷體" w:cs="新細明體" w:hint="eastAsia"/>
          <w:color w:val="000000" w:themeColor="text1"/>
          <w:kern w:val="0"/>
          <w:highlight w:val="yellow"/>
        </w:rPr>
        <w:t>空間作為快照及備份使用。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  <w:u w:val="single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3.</w:t>
      </w:r>
      <w:r w:rsidRPr="00923B76">
        <w:rPr>
          <w:rFonts w:eastAsia="標楷體" w:hint="eastAsia"/>
          <w:color w:val="000000" w:themeColor="text1"/>
          <w:u w:val="single"/>
        </w:rPr>
        <w:t>除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正式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(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同地備援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) ONLINE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交易資料庫系統之磁碟保護採用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RAID-10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保護外，其餘均為採用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RAID-5</w:t>
      </w:r>
      <w:r w:rsidRPr="00923B76">
        <w:rPr>
          <w:rFonts w:eastAsia="標楷體" w:cs="新細明體" w:hint="eastAsia"/>
          <w:color w:val="000000" w:themeColor="text1"/>
          <w:kern w:val="0"/>
          <w:u w:val="single"/>
        </w:rPr>
        <w:t>保護，若有特殊需求請提出。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4.AP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應用系統程式、交易紀錄檔與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應用系統</w:t>
      </w:r>
      <w:r w:rsidRPr="00923B76">
        <w:rPr>
          <w:rFonts w:eastAsia="標楷體" w:cs="新細明體" w:hint="eastAsia"/>
          <w:color w:val="000000" w:themeColor="text1"/>
          <w:kern w:val="0"/>
        </w:rPr>
        <w:t>LOG</w:t>
      </w:r>
      <w:r w:rsidRPr="00923B76">
        <w:rPr>
          <w:rFonts w:eastAsia="標楷體" w:cs="新細明體" w:hint="eastAsia"/>
          <w:color w:val="000000" w:themeColor="text1"/>
          <w:kern w:val="0"/>
        </w:rPr>
        <w:t>等，需區分不同磁碟空間或不同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存放，設備規格資料可由本行提供，廠商再提供報價。</w:t>
      </w:r>
    </w:p>
    <w:p w:rsidR="004C4A2A" w:rsidRPr="00923B76" w:rsidRDefault="004C4A2A" w:rsidP="004C4A2A">
      <w:pPr>
        <w:widowControl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5.</w:t>
      </w:r>
      <w:r w:rsidRPr="00923B76">
        <w:rPr>
          <w:rFonts w:eastAsia="標楷體" w:cs="新細明體" w:hint="eastAsia"/>
          <w:color w:val="000000" w:themeColor="text1"/>
          <w:kern w:val="0"/>
        </w:rPr>
        <w:t>資料庫系統與資料庫備份檔需區分不同磁碟空間或不同</w:t>
      </w:r>
      <w:r w:rsidRPr="00923B76">
        <w:rPr>
          <w:rFonts w:eastAsia="標楷體" w:cs="新細明體" w:hint="eastAsia"/>
          <w:color w:val="000000" w:themeColor="text1"/>
          <w:kern w:val="0"/>
        </w:rPr>
        <w:t>Mount Point</w:t>
      </w:r>
      <w:r w:rsidRPr="00923B76">
        <w:rPr>
          <w:rFonts w:eastAsia="標楷體" w:cs="新細明體" w:hint="eastAsia"/>
          <w:color w:val="000000" w:themeColor="text1"/>
          <w:kern w:val="0"/>
        </w:rPr>
        <w:t>存放。設備規格資料可由本行提供，廠商再提供報價。</w:t>
      </w:r>
    </w:p>
    <w:p w:rsidR="004C4A2A" w:rsidRPr="00923B76" w:rsidRDefault="004C4A2A" w:rsidP="00923B76">
      <w:pPr>
        <w:ind w:left="144" w:hangingChars="60" w:hanging="14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6.DB</w:t>
      </w:r>
      <w:r w:rsidRPr="00923B76">
        <w:rPr>
          <w:rFonts w:eastAsia="標楷體" w:cs="新細明體" w:hint="eastAsia"/>
          <w:color w:val="000000" w:themeColor="text1"/>
          <w:kern w:val="0"/>
        </w:rPr>
        <w:t>系統</w:t>
      </w:r>
      <w:r w:rsidRPr="00923B76">
        <w:rPr>
          <w:rFonts w:eastAsia="標楷體" w:cs="新細明體" w:hint="eastAsia"/>
          <w:color w:val="000000" w:themeColor="text1"/>
          <w:kern w:val="0"/>
        </w:rPr>
        <w:t>ORACLE</w:t>
      </w:r>
      <w:r w:rsidRPr="00923B76">
        <w:rPr>
          <w:rFonts w:eastAsia="標楷體" w:cs="新細明體" w:hint="eastAsia"/>
          <w:color w:val="000000" w:themeColor="text1"/>
          <w:kern w:val="0"/>
        </w:rPr>
        <w:t>為使用</w:t>
      </w:r>
      <w:r w:rsidRPr="00923B76">
        <w:rPr>
          <w:rFonts w:eastAsia="標楷體" w:cs="新細明體" w:hint="eastAsia"/>
          <w:color w:val="000000" w:themeColor="text1"/>
          <w:kern w:val="0"/>
        </w:rPr>
        <w:t xml:space="preserve"> DB</w:t>
      </w:r>
      <w:r w:rsidRPr="00923B76">
        <w:rPr>
          <w:rFonts w:eastAsia="標楷體" w:cs="新細明體" w:hint="eastAsia"/>
          <w:color w:val="000000" w:themeColor="text1"/>
          <w:kern w:val="0"/>
        </w:rPr>
        <w:t>或</w:t>
      </w:r>
      <w:r w:rsidRPr="00923B76">
        <w:rPr>
          <w:rFonts w:eastAsia="標楷體" w:cs="新細明體" w:hint="eastAsia"/>
          <w:color w:val="000000" w:themeColor="text1"/>
          <w:kern w:val="0"/>
        </w:rPr>
        <w:t>Table Export</w:t>
      </w:r>
      <w:r w:rsidRPr="00923B76">
        <w:rPr>
          <w:rFonts w:eastAsia="標楷體" w:cs="新細明體" w:hint="eastAsia"/>
          <w:color w:val="000000" w:themeColor="text1"/>
          <w:kern w:val="0"/>
        </w:rPr>
        <w:t>及</w:t>
      </w:r>
      <w:r w:rsidRPr="00923B76">
        <w:rPr>
          <w:rFonts w:eastAsia="標楷體" w:cs="新細明體" w:hint="eastAsia"/>
          <w:color w:val="000000" w:themeColor="text1"/>
          <w:kern w:val="0"/>
        </w:rPr>
        <w:t>RMAN</w:t>
      </w:r>
      <w:r w:rsidRPr="00923B76">
        <w:rPr>
          <w:rFonts w:eastAsia="標楷體" w:cs="新細明體" w:hint="eastAsia"/>
          <w:color w:val="000000" w:themeColor="text1"/>
          <w:kern w:val="0"/>
        </w:rPr>
        <w:t>備份：</w:t>
      </w:r>
      <w:r w:rsidRPr="00923B76">
        <w:rPr>
          <w:rFonts w:eastAsia="標楷體" w:cs="新細明體" w:hint="eastAsia"/>
          <w:color w:val="000000" w:themeColor="text1"/>
          <w:kern w:val="0"/>
        </w:rPr>
        <w:t>MS SQL</w:t>
      </w:r>
      <w:r w:rsidRPr="00923B76">
        <w:rPr>
          <w:rFonts w:eastAsia="標楷體" w:cs="新細明體" w:hint="eastAsia"/>
          <w:color w:val="000000" w:themeColor="text1"/>
          <w:kern w:val="0"/>
        </w:rPr>
        <w:t>為使用資料庫備份方式；為每日執行</w:t>
      </w:r>
      <w:r w:rsidRPr="00923B76">
        <w:rPr>
          <w:rFonts w:eastAsia="標楷體" w:cs="新細明體" w:hint="eastAsia"/>
          <w:color w:val="000000" w:themeColor="text1"/>
          <w:kern w:val="0"/>
        </w:rPr>
        <w:t>Full+Transaction(Archive) Log</w:t>
      </w:r>
      <w:r w:rsidRPr="00923B76">
        <w:rPr>
          <w:rFonts w:eastAsia="標楷體" w:cs="新細明體" w:hint="eastAsia"/>
          <w:color w:val="000000" w:themeColor="text1"/>
          <w:kern w:val="0"/>
        </w:rPr>
        <w:t>備份；均為先備份至磁碟再上磁帶，故需考慮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備份使用之磁碟空間；測試</w:t>
      </w:r>
      <w:r w:rsidRPr="00923B76">
        <w:rPr>
          <w:rFonts w:eastAsia="標楷體" w:cs="新細明體" w:hint="eastAsia"/>
          <w:color w:val="000000" w:themeColor="text1"/>
          <w:kern w:val="0"/>
        </w:rPr>
        <w:t>DB</w:t>
      </w:r>
      <w:r w:rsidRPr="00923B76">
        <w:rPr>
          <w:rFonts w:eastAsia="標楷體" w:cs="新細明體" w:hint="eastAsia"/>
          <w:color w:val="000000" w:themeColor="text1"/>
          <w:kern w:val="0"/>
        </w:rPr>
        <w:t>均不作備份，若有特殊需求請提出。</w:t>
      </w:r>
    </w:p>
    <w:p w:rsidR="004C4A2A" w:rsidRPr="00923B76" w:rsidRDefault="004C4A2A" w:rsidP="004C4A2A">
      <w:pPr>
        <w:ind w:left="324" w:hangingChars="135" w:hanging="324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7.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測試環境資料庫一律使用測試環境集中化資料庫，</w:t>
      </w:r>
      <w:r w:rsidRPr="00923B76">
        <w:rPr>
          <w:rFonts w:eastAsia="標楷體" w:cs="新細明體" w:hint="eastAsia"/>
          <w:color w:val="000000" w:themeColor="text1"/>
          <w:kern w:val="0"/>
        </w:rPr>
        <w:t>AP</w:t>
      </w:r>
      <w:r w:rsidRPr="00923B76">
        <w:rPr>
          <w:rFonts w:eastAsia="標楷體" w:cs="新細明體" w:hint="eastAsia"/>
          <w:color w:val="000000" w:themeColor="text1"/>
          <w:kern w:val="0"/>
        </w:rPr>
        <w:t>人員無</w:t>
      </w:r>
      <w:r w:rsidRPr="00923B76">
        <w:rPr>
          <w:rFonts w:eastAsia="標楷體" w:cs="新細明體" w:hint="eastAsia"/>
          <w:color w:val="000000" w:themeColor="text1"/>
          <w:kern w:val="0"/>
        </w:rPr>
        <w:t>Create Database</w:t>
      </w:r>
      <w:r w:rsidRPr="00923B76">
        <w:rPr>
          <w:rFonts w:eastAsia="標楷體" w:cs="新細明體" w:hint="eastAsia"/>
          <w:color w:val="000000" w:themeColor="text1"/>
          <w:kern w:val="0"/>
        </w:rPr>
        <w:t>權限，若有特殊需求請另外提出。</w:t>
      </w:r>
    </w:p>
    <w:p w:rsidR="004C4A2A" w:rsidRPr="00923B76" w:rsidRDefault="004C4A2A" w:rsidP="00923B76">
      <w:pPr>
        <w:widowControl/>
        <w:ind w:left="142" w:hangingChars="59" w:hanging="142"/>
        <w:rPr>
          <w:rFonts w:eastAsia="標楷體" w:cs="新細明體"/>
          <w:color w:val="000000" w:themeColor="text1"/>
          <w:kern w:val="0"/>
        </w:rPr>
      </w:pPr>
      <w:r w:rsidRPr="00923B76">
        <w:rPr>
          <w:rFonts w:eastAsia="標楷體" w:cs="新細明體" w:hint="eastAsia"/>
          <w:color w:val="000000" w:themeColor="text1"/>
          <w:kern w:val="0"/>
        </w:rPr>
        <w:t>8.SQL Server</w:t>
      </w:r>
      <w:r w:rsidRPr="00923B76">
        <w:rPr>
          <w:rFonts w:eastAsia="標楷體" w:cs="新細明體" w:hint="eastAsia"/>
          <w:color w:val="000000" w:themeColor="text1"/>
          <w:kern w:val="0"/>
        </w:rPr>
        <w:t>測試環境資料庫若有需使用正式環境資料當作測試資料，需使用測試環境集中化資料庫環境，並建立去識別化機制，否則另需採購主機及</w:t>
      </w:r>
      <w:r w:rsidRPr="00923B76">
        <w:rPr>
          <w:rFonts w:eastAsia="標楷體" w:cs="新細明體" w:hint="eastAsia"/>
          <w:color w:val="000000" w:themeColor="text1"/>
          <w:kern w:val="0"/>
        </w:rPr>
        <w:t>SQL Server</w:t>
      </w:r>
      <w:r w:rsidRPr="00923B76">
        <w:rPr>
          <w:rFonts w:eastAsia="標楷體" w:cs="新細明體" w:hint="eastAsia"/>
          <w:color w:val="000000" w:themeColor="text1"/>
          <w:kern w:val="0"/>
        </w:rPr>
        <w:t>軟體授權。</w:t>
      </w:r>
    </w:p>
    <w:p w:rsidR="004C4A2A" w:rsidRPr="00586028" w:rsidRDefault="004C4A2A">
      <w:pPr>
        <w:widowControl/>
        <w:rPr>
          <w:rFonts w:eastAsia="標楷體" w:cs="新細明體"/>
          <w:color w:val="000000" w:themeColor="text1"/>
          <w:kern w:val="0"/>
          <w:sz w:val="20"/>
          <w:szCs w:val="20"/>
        </w:rPr>
      </w:pPr>
      <w:r w:rsidRPr="00586028">
        <w:rPr>
          <w:rFonts w:eastAsia="標楷體" w:cs="新細明體"/>
          <w:color w:val="000000" w:themeColor="text1"/>
          <w:kern w:val="0"/>
          <w:sz w:val="20"/>
          <w:szCs w:val="2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/>
          <w:b/>
          <w:color w:val="C00000"/>
          <w:kern w:val="0"/>
          <w:sz w:val="28"/>
          <w:szCs w:val="28"/>
        </w:rPr>
        <w:t>WEB</w:t>
      </w:r>
      <w:ins w:id="97" w:author="蘇賢庭" w:date="2022-03-03T16:26:00Z">
        <w:r w:rsidR="00720809">
          <w:rPr>
            <w:rFonts w:eastAsia="標楷體" w:hint="eastAsia"/>
            <w:b/>
            <w:color w:val="C00000"/>
            <w:kern w:val="0"/>
            <w:sz w:val="28"/>
            <w:szCs w:val="28"/>
          </w:rPr>
          <w:t>/AP</w:t>
        </w:r>
      </w:ins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49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72"/>
        <w:gridCol w:w="1595"/>
        <w:gridCol w:w="743"/>
        <w:gridCol w:w="1096"/>
        <w:gridCol w:w="743"/>
        <w:gridCol w:w="743"/>
        <w:gridCol w:w="744"/>
        <w:gridCol w:w="743"/>
        <w:gridCol w:w="743"/>
        <w:gridCol w:w="1116"/>
        <w:gridCol w:w="5950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064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064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064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9B0A9B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98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99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111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00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01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02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03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04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05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57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06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07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08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09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20</w:t>
            </w:r>
          </w:p>
        </w:tc>
        <w:tc>
          <w:tcPr>
            <w:tcW w:w="756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10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11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6513EF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12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13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3</w:t>
            </w:r>
            <w:r w:rsidR="004C4A2A" w:rsidRPr="0058218A">
              <w:rPr>
                <w:rFonts w:eastAsia="標楷體" w:cs="新細明體"/>
                <w:color w:val="A6A6A6" w:themeColor="background1" w:themeShade="A6"/>
                <w:kern w:val="0"/>
                <w:rPrChange w:id="114" w:author="陳浩吉" w:date="2022-02-23T08:50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00</w:t>
            </w:r>
          </w:p>
        </w:tc>
        <w:tc>
          <w:tcPr>
            <w:tcW w:w="6064" w:type="dxa"/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115" w:author="陳浩吉" w:date="2022-02-23T08:50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r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116" w:author="陳浩吉" w:date="2022-02-23T08:50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B728C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B728C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797D1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17" w:author="陳浩吉" w:date="2022-02-23T15:52:00Z">
              <w:del w:id="118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19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20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D4156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797D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21" w:author="陳浩吉" w:date="2022-02-23T15:52:00Z">
              <w:del w:id="122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23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24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1A5ED1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1A5ED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6D4156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797D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25" w:author="陳浩吉" w:date="2022-02-23T15:52:00Z">
              <w:del w:id="126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27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28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D4156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797D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29" w:author="陳浩吉" w:date="2022-02-23T15:52:00Z">
              <w:del w:id="130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31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32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D4156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6D4156" w:rsidRPr="00CA1E6D" w:rsidRDefault="00797D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33" w:author="陳浩吉" w:date="2022-02-23T15:53:00Z">
              <w:del w:id="134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35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</w:delText>
              </w:r>
            </w:del>
            <w:del w:id="136" w:author="蘇賢庭" w:date="2022-03-03T16:24:00Z">
              <w:r w:rsidR="006D4156" w:rsidDel="00987D65">
                <w:rPr>
                  <w:rFonts w:eastAsia="標楷體" w:cs="新細明體" w:hint="eastAsia"/>
                  <w:color w:val="000000" w:themeColor="text1"/>
                  <w:kern w:val="0"/>
                </w:rPr>
                <w:delText>0</w:delText>
              </w:r>
            </w:del>
            <w:del w:id="137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0</w:delText>
              </w:r>
            </w:del>
            <w:ins w:id="138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6D4156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孤島演練</w:t>
            </w:r>
          </w:p>
        </w:tc>
      </w:tr>
      <w:tr w:rsidR="006D4156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6D4156" w:rsidRPr="00CA1E6D" w:rsidRDefault="006D4156" w:rsidP="006D4156">
            <w:pPr>
              <w:widowControl/>
              <w:ind w:left="113"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10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6D4156" w:rsidRPr="00CA1E6D" w:rsidRDefault="00797D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39" w:author="陳浩吉" w:date="2022-02-23T15:53:00Z">
              <w:del w:id="140" w:author="蘇賢庭" w:date="2022-03-03T16:24:00Z">
                <w:r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41" w:author="蘇賢庭" w:date="2022-03-07T17:44:00Z">
              <w:r w:rsidR="006D4156" w:rsidDel="009B0A9B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42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600</w:t>
            </w: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300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60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60</w:t>
            </w: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300</w:t>
            </w:r>
          </w:p>
        </w:tc>
        <w:tc>
          <w:tcPr>
            <w:tcW w:w="756" w:type="dxa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6D415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143" w:author="蘇賢庭" w:date="2022-03-03T16:24:00Z">
              <w:r w:rsidDel="00987D65">
                <w:rPr>
                  <w:rFonts w:eastAsia="標楷體" w:cs="新細明體" w:hint="eastAsia"/>
                  <w:color w:val="000000" w:themeColor="text1"/>
                  <w:kern w:val="0"/>
                </w:rPr>
                <w:delText>1</w:delText>
              </w:r>
            </w:del>
            <w:ins w:id="144" w:author="陳浩吉" w:date="2022-02-23T15:53:00Z">
              <w:del w:id="145" w:author="蘇賢庭" w:date="2022-03-03T16:24:00Z">
                <w:r w:rsidR="00797D1A" w:rsidDel="00987D65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46" w:author="蘇賢庭" w:date="2022-03-03T16:24:00Z">
              <w:r w:rsidDel="00987D65">
                <w:rPr>
                  <w:rFonts w:eastAsia="標楷體" w:cs="新細明體" w:hint="eastAsia"/>
                  <w:color w:val="000000" w:themeColor="text1"/>
                  <w:kern w:val="0"/>
                </w:rPr>
                <w:delText>800</w:delText>
              </w:r>
            </w:del>
            <w:ins w:id="147" w:author="蘇賢庭" w:date="2022-03-07T17:44:00Z">
              <w:r w:rsidR="009B0A9B">
                <w:rPr>
                  <w:rFonts w:eastAsia="標楷體" w:cs="新細明體" w:hint="eastAsia"/>
                  <w:color w:val="000000" w:themeColor="text1"/>
                  <w:kern w:val="0"/>
                </w:rPr>
                <w:t>1200</w:t>
              </w:r>
            </w:ins>
          </w:p>
        </w:tc>
        <w:tc>
          <w:tcPr>
            <w:tcW w:w="6064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4988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6513EF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系統程式會增長應一併加入計算。</w:t>
            </w:r>
          </w:p>
          <w:p w:rsidR="001A5ED1" w:rsidRPr="00586028" w:rsidRDefault="001A5ED1" w:rsidP="001A5ED1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-2)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del w:id="148" w:author="蘇賢庭" w:date="2022-03-03T16:26:00Z">
        <w:r w:rsidR="004C4A2A" w:rsidRPr="00586028" w:rsidDel="00720809">
          <w:rPr>
            <w:rFonts w:eastAsia="標楷體" w:hint="eastAsia"/>
            <w:b/>
            <w:color w:val="C00000"/>
            <w:kern w:val="0"/>
            <w:sz w:val="28"/>
            <w:szCs w:val="28"/>
          </w:rPr>
          <w:delText>AP</w:delText>
        </w:r>
      </w:del>
      <w:ins w:id="149" w:author="蘇賢庭" w:date="2022-03-03T16:26:00Z">
        <w:r w:rsidR="00720809">
          <w:rPr>
            <w:rFonts w:eastAsia="標楷體" w:hint="eastAsia"/>
            <w:b/>
            <w:color w:val="C00000"/>
            <w:kern w:val="0"/>
            <w:sz w:val="28"/>
            <w:szCs w:val="28"/>
          </w:rPr>
          <w:t>Ba</w:t>
        </w:r>
        <w:r w:rsidR="00720809">
          <w:rPr>
            <w:rFonts w:eastAsia="標楷體"/>
            <w:b/>
            <w:color w:val="C00000"/>
            <w:kern w:val="0"/>
            <w:sz w:val="28"/>
            <w:szCs w:val="28"/>
          </w:rPr>
          <w:t>tch</w:t>
        </w:r>
      </w:ins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(GB)</w:t>
      </w:r>
    </w:p>
    <w:tbl>
      <w:tblPr>
        <w:tblW w:w="15088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6" w:space="0" w:color="0070C0"/>
          <w:insideV w:val="single" w:sz="6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69"/>
        <w:gridCol w:w="1591"/>
        <w:gridCol w:w="739"/>
        <w:gridCol w:w="1092"/>
        <w:gridCol w:w="740"/>
        <w:gridCol w:w="740"/>
        <w:gridCol w:w="741"/>
        <w:gridCol w:w="740"/>
        <w:gridCol w:w="775"/>
        <w:gridCol w:w="1134"/>
        <w:gridCol w:w="5927"/>
        <w:tblGridChange w:id="150">
          <w:tblGrid>
            <w:gridCol w:w="869"/>
            <w:gridCol w:w="1591"/>
            <w:gridCol w:w="739"/>
            <w:gridCol w:w="1092"/>
            <w:gridCol w:w="740"/>
            <w:gridCol w:w="740"/>
            <w:gridCol w:w="741"/>
            <w:gridCol w:w="740"/>
            <w:gridCol w:w="775"/>
            <w:gridCol w:w="1134"/>
            <w:gridCol w:w="5927"/>
          </w:tblGrid>
        </w:tblGridChange>
      </w:tblGrid>
      <w:tr w:rsidR="0049791A" w:rsidRPr="00586028" w:rsidTr="0049791A">
        <w:trPr>
          <w:trHeight w:val="327"/>
        </w:trPr>
        <w:tc>
          <w:tcPr>
            <w:tcW w:w="2467" w:type="dxa"/>
            <w:gridSpan w:val="2"/>
            <w:vMerge w:val="restart"/>
            <w:tcBorders>
              <w:top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41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094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41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41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42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41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64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1118" w:type="dxa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5939" w:type="dxa"/>
            <w:vMerge w:val="restart"/>
            <w:tcBorders>
              <w:top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49791A">
        <w:trPr>
          <w:trHeight w:val="327"/>
        </w:trPr>
        <w:tc>
          <w:tcPr>
            <w:tcW w:w="2467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094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應用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2224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41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64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1118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5939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9791A" w:rsidRPr="00586028" w:rsidTr="0049791A">
        <w:trPr>
          <w:trHeight w:val="484"/>
        </w:trPr>
        <w:tc>
          <w:tcPr>
            <w:tcW w:w="2467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094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41" w:type="dxa"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42" w:type="dxa"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41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64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8" w:type="dxa"/>
            <w:vMerge/>
            <w:tcBorders>
              <w:bottom w:val="single" w:sz="6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939" w:type="dxa"/>
            <w:vMerge/>
            <w:tcBorders>
              <w:bottom w:val="single" w:sz="6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2467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51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52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109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53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54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741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55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56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41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57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58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42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59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60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0</w:t>
            </w:r>
          </w:p>
        </w:tc>
        <w:tc>
          <w:tcPr>
            <w:tcW w:w="741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61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62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20</w:t>
            </w:r>
          </w:p>
        </w:tc>
        <w:tc>
          <w:tcPr>
            <w:tcW w:w="764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63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64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1118" w:type="dxa"/>
            <w:tcBorders>
              <w:top w:val="single" w:sz="6" w:space="0" w:color="0070C0"/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6513EF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165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166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3</w:t>
            </w:r>
            <w:r w:rsidR="004C4A2A" w:rsidRPr="0058218A">
              <w:rPr>
                <w:rFonts w:eastAsia="標楷體" w:cs="新細明體"/>
                <w:color w:val="A6A6A6" w:themeColor="background1" w:themeShade="A6"/>
                <w:kern w:val="0"/>
                <w:rPrChange w:id="167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00</w:t>
            </w:r>
          </w:p>
        </w:tc>
        <w:tc>
          <w:tcPr>
            <w:tcW w:w="5939" w:type="dxa"/>
            <w:tcBorders>
              <w:top w:val="single" w:sz="6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168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r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169" w:author="陳浩吉" w:date="2022-02-23T08:51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我是範例</w:t>
            </w: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 w:val="restart"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595" w:type="dxa"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170" w:author="蘇賢庭" w:date="2022-03-07T17:56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10</w:delText>
              </w:r>
            </w:del>
            <w:ins w:id="171" w:author="蘇賢庭" w:date="2022-03-07T17:56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4979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72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173" w:author="蘇賢庭" w:date="2022-03-07T17:56:00Z">
              <w:r w:rsidR="006D4156"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174" w:author="蘇賢庭" w:date="2022-03-07T17:56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50</w:delText>
              </w:r>
            </w:del>
            <w:ins w:id="175" w:author="蘇賢庭" w:date="2022-03-07T17:56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1118" w:type="dxa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797D1A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76" w:author="陳浩吉" w:date="2022-02-23T15:51:00Z">
              <w:del w:id="177" w:author="蘇賢庭" w:date="2022-03-07T17:57:00Z">
                <w:r w:rsidDel="0049791A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78" w:author="蘇賢庭" w:date="2022-03-07T17:57:00Z">
              <w:r w:rsidR="006D4156"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179" w:author="蘇賢庭" w:date="2022-03-07T18:03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/>
            <w:shd w:val="clear" w:color="auto" w:fill="auto"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5" w:type="dxa"/>
            <w:shd w:val="clear" w:color="auto" w:fill="auto"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80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181" w:author="蘇賢庭" w:date="2022-03-07T17:56:00Z">
              <w:r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82" w:author="蘇賢庭" w:date="2022-03-07T17:56:00Z">
              <w:r w:rsidRPr="00D90B5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183" w:author="蘇賢庭" w:date="2022-03-07T17:56:00Z">
              <w:r w:rsidDel="007A7601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84" w:author="蘇賢庭" w:date="2022-03-07T17:57:00Z">
              <w:r w:rsidRPr="00B80397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  <w:del w:id="185" w:author="蘇賢庭" w:date="2022-03-07T17:57:00Z">
              <w:r w:rsidDel="00CE0F35">
                <w:rPr>
                  <w:rFonts w:eastAsia="標楷體" w:cs="新細明體" w:hint="eastAsia"/>
                  <w:color w:val="000000" w:themeColor="text1"/>
                  <w:kern w:val="0"/>
                </w:rPr>
                <w:delText>5</w:delText>
              </w:r>
              <w:r w:rsidDel="00CE0F35">
                <w:rPr>
                  <w:rFonts w:eastAsia="標楷體" w:cs="新細明體"/>
                  <w:color w:val="000000" w:themeColor="text1"/>
                  <w:kern w:val="0"/>
                </w:rPr>
                <w:delText>0</w:delText>
              </w:r>
            </w:del>
          </w:p>
        </w:tc>
        <w:tc>
          <w:tcPr>
            <w:tcW w:w="1118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86" w:author="蘇賢庭" w:date="2022-03-07T18:03:00Z">
              <w:r w:rsidRPr="00D133CF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  <w:ins w:id="187" w:author="陳浩吉" w:date="2022-02-23T15:51:00Z">
              <w:del w:id="188" w:author="蘇賢庭" w:date="2022-03-07T17:57:00Z">
                <w:r w:rsidDel="00ED2662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89" w:author="蘇賢庭" w:date="2022-03-07T17:57:00Z">
              <w:r w:rsidDel="00ED2662">
                <w:rPr>
                  <w:rFonts w:eastAsia="標楷體" w:cs="新細明體"/>
                  <w:color w:val="000000" w:themeColor="text1"/>
                  <w:kern w:val="0"/>
                </w:rPr>
                <w:delText>300</w:delText>
              </w:r>
            </w:del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</w:t>
            </w:r>
            <w:proofErr w:type="gramStart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備援若採用</w:t>
            </w:r>
            <w:proofErr w:type="gramEnd"/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機制，本項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/>
            <w:shd w:val="clear" w:color="auto" w:fill="auto"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90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191" w:author="蘇賢庭" w:date="2022-03-07T17:56:00Z">
              <w:r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92" w:author="蘇賢庭" w:date="2022-03-07T17:56:00Z">
              <w:r w:rsidRPr="00D90B5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193" w:author="蘇賢庭" w:date="2022-03-07T17:56:00Z">
              <w:r w:rsidDel="007A7601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94" w:author="蘇賢庭" w:date="2022-03-07T17:57:00Z">
              <w:r w:rsidRPr="00B80397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  <w:del w:id="195" w:author="蘇賢庭" w:date="2022-03-07T17:57:00Z">
              <w:r w:rsidDel="00CE0F35">
                <w:rPr>
                  <w:rFonts w:eastAsia="標楷體" w:cs="新細明體" w:hint="eastAsia"/>
                  <w:color w:val="000000" w:themeColor="text1"/>
                  <w:kern w:val="0"/>
                </w:rPr>
                <w:delText>5</w:delText>
              </w:r>
              <w:r w:rsidDel="00CE0F35">
                <w:rPr>
                  <w:rFonts w:eastAsia="標楷體" w:cs="新細明體"/>
                  <w:color w:val="000000" w:themeColor="text1"/>
                  <w:kern w:val="0"/>
                </w:rPr>
                <w:delText>0</w:delText>
              </w:r>
            </w:del>
          </w:p>
        </w:tc>
        <w:tc>
          <w:tcPr>
            <w:tcW w:w="1118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196" w:author="蘇賢庭" w:date="2022-03-07T18:03:00Z">
              <w:r w:rsidRPr="00D133CF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  <w:ins w:id="197" w:author="陳浩吉" w:date="2022-02-23T15:51:00Z">
              <w:del w:id="198" w:author="蘇賢庭" w:date="2022-03-07T17:57:00Z">
                <w:r w:rsidDel="00ED2662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199" w:author="蘇賢庭" w:date="2022-03-07T17:57:00Z">
              <w:r w:rsidDel="00ED2662">
                <w:rPr>
                  <w:rFonts w:eastAsia="標楷體" w:cs="新細明體"/>
                  <w:color w:val="000000" w:themeColor="text1"/>
                  <w:kern w:val="0"/>
                </w:rPr>
                <w:delText>300</w:delText>
              </w:r>
            </w:del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/>
            <w:shd w:val="clear" w:color="auto" w:fill="auto"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00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01" w:author="蘇賢庭" w:date="2022-03-07T17:56:00Z">
              <w:r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02" w:author="蘇賢庭" w:date="2022-03-07T17:56:00Z">
              <w:r w:rsidRPr="00D90B5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03" w:author="蘇賢庭" w:date="2022-03-07T17:56:00Z">
              <w:r w:rsidDel="007A7601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04" w:author="蘇賢庭" w:date="2022-03-07T17:57:00Z">
              <w:r w:rsidRPr="00B80397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  <w:del w:id="205" w:author="蘇賢庭" w:date="2022-03-07T17:57:00Z">
              <w:r w:rsidDel="00CE0F35">
                <w:rPr>
                  <w:rFonts w:eastAsia="標楷體" w:cs="新細明體" w:hint="eastAsia"/>
                  <w:color w:val="000000" w:themeColor="text1"/>
                  <w:kern w:val="0"/>
                </w:rPr>
                <w:delText>5</w:delText>
              </w:r>
              <w:r w:rsidDel="00CE0F35">
                <w:rPr>
                  <w:rFonts w:eastAsia="標楷體" w:cs="新細明體"/>
                  <w:color w:val="000000" w:themeColor="text1"/>
                  <w:kern w:val="0"/>
                </w:rPr>
                <w:delText>0</w:delText>
              </w:r>
            </w:del>
          </w:p>
        </w:tc>
        <w:tc>
          <w:tcPr>
            <w:tcW w:w="1118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06" w:author="蘇賢庭" w:date="2022-03-07T18:03:00Z">
              <w:r w:rsidRPr="00D133CF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  <w:ins w:id="207" w:author="陳浩吉" w:date="2022-02-23T15:51:00Z">
              <w:del w:id="208" w:author="蘇賢庭" w:date="2022-03-07T17:57:00Z">
                <w:r w:rsidDel="00ED2662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209" w:author="蘇賢庭" w:date="2022-03-07T17:57:00Z">
              <w:r w:rsidDel="00ED2662">
                <w:rPr>
                  <w:rFonts w:eastAsia="標楷體" w:cs="新細明體"/>
                  <w:color w:val="000000" w:themeColor="text1"/>
                  <w:kern w:val="0"/>
                </w:rPr>
                <w:delText>300</w:delText>
              </w:r>
            </w:del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/>
            <w:shd w:val="clear" w:color="auto" w:fill="auto"/>
            <w:vAlign w:val="center"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10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11" w:author="蘇賢庭" w:date="2022-03-07T17:56:00Z">
              <w:r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42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12" w:author="蘇賢庭" w:date="2022-03-07T17:56:00Z">
              <w:r w:rsidRPr="00D90B5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13" w:author="蘇賢庭" w:date="2022-03-07T17:56:00Z">
              <w:r w:rsidDel="007A7601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14" w:author="蘇賢庭" w:date="2022-03-07T17:57:00Z">
              <w:r w:rsidRPr="00B80397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  <w:del w:id="215" w:author="蘇賢庭" w:date="2022-03-07T17:57:00Z">
              <w:r w:rsidDel="00CE0F35">
                <w:rPr>
                  <w:rFonts w:eastAsia="標楷體" w:cs="新細明體" w:hint="eastAsia"/>
                  <w:color w:val="000000" w:themeColor="text1"/>
                  <w:kern w:val="0"/>
                </w:rPr>
                <w:delText>5</w:delText>
              </w:r>
              <w:r w:rsidDel="00CE0F35">
                <w:rPr>
                  <w:rFonts w:eastAsia="標楷體" w:cs="新細明體"/>
                  <w:color w:val="000000" w:themeColor="text1"/>
                  <w:kern w:val="0"/>
                </w:rPr>
                <w:delText>0</w:delText>
              </w:r>
            </w:del>
          </w:p>
        </w:tc>
        <w:tc>
          <w:tcPr>
            <w:tcW w:w="1118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16" w:author="蘇賢庭" w:date="2022-03-07T18:03:00Z">
              <w:r w:rsidRPr="00D133CF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  <w:ins w:id="217" w:author="陳浩吉" w:date="2022-02-23T15:51:00Z">
              <w:del w:id="218" w:author="蘇賢庭" w:date="2022-03-07T17:57:00Z">
                <w:r w:rsidDel="00ED2662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219" w:author="蘇賢庭" w:date="2022-03-07T17:57:00Z">
              <w:r w:rsidDel="00ED2662">
                <w:rPr>
                  <w:rFonts w:eastAsia="標楷體" w:cs="新細明體"/>
                  <w:color w:val="000000" w:themeColor="text1"/>
                  <w:kern w:val="0"/>
                </w:rPr>
                <w:delText>300</w:delText>
              </w:r>
            </w:del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 w:val="restart"/>
            <w:shd w:val="clear" w:color="auto" w:fill="auto"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9791A" w:rsidRPr="00CA1E6D" w:rsidRDefault="0049791A" w:rsidP="0049791A">
            <w:pPr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1</w:t>
            </w:r>
            <w:r>
              <w:rPr>
                <w:rFonts w:eastAsia="標楷體" w:cs="新細明體"/>
                <w:color w:val="000000" w:themeColor="text1"/>
                <w:kern w:val="0"/>
              </w:rPr>
              <w:t>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5</w:t>
            </w:r>
            <w:r>
              <w:rPr>
                <w:rFonts w:eastAsia="標楷體" w:cs="新細明體"/>
                <w:color w:val="000000" w:themeColor="text1"/>
                <w:kern w:val="0"/>
              </w:rPr>
              <w:t>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20" w:author="蘇賢庭" w:date="2022-03-07T17:5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21" w:author="蘇賢庭" w:date="2022-03-07T17:56:00Z">
              <w:r w:rsidDel="0049791A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22" w:author="蘇賢庭" w:date="2022-03-07T17:56:00Z">
              <w:r w:rsidRPr="00D90B5A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del w:id="223" w:author="蘇賢庭" w:date="2022-03-07T17:56:00Z">
              <w:r w:rsidDel="007A7601">
                <w:rPr>
                  <w:rFonts w:eastAsia="標楷體" w:cs="新細明體"/>
                  <w:color w:val="000000" w:themeColor="text1"/>
                  <w:kern w:val="0"/>
                </w:rPr>
                <w:delText>10</w:delText>
              </w:r>
            </w:del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24" w:author="蘇賢庭" w:date="2022-03-07T17:57:00Z">
              <w:r w:rsidRPr="00B80397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  <w:del w:id="225" w:author="蘇賢庭" w:date="2022-03-07T17:57:00Z">
              <w:r w:rsidDel="00CE0F35">
                <w:rPr>
                  <w:rFonts w:eastAsia="標楷體" w:cs="新細明體" w:hint="eastAsia"/>
                  <w:color w:val="000000" w:themeColor="text1"/>
                  <w:kern w:val="0"/>
                </w:rPr>
                <w:delText>5</w:delText>
              </w:r>
              <w:r w:rsidDel="00CE0F35">
                <w:rPr>
                  <w:rFonts w:eastAsia="標楷體" w:cs="新細明體"/>
                  <w:color w:val="000000" w:themeColor="text1"/>
                  <w:kern w:val="0"/>
                </w:rPr>
                <w:delText>0</w:delText>
              </w:r>
            </w:del>
          </w:p>
        </w:tc>
        <w:tc>
          <w:tcPr>
            <w:tcW w:w="1118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ins w:id="226" w:author="蘇賢庭" w:date="2022-03-07T18:03:00Z">
              <w:r w:rsidRPr="00D133CF">
                <w:rPr>
                  <w:rFonts w:eastAsia="標楷體" w:cs="新細明體" w:hint="eastAsia"/>
                  <w:color w:val="000000" w:themeColor="text1"/>
                  <w:kern w:val="0"/>
                </w:rPr>
                <w:t>250</w:t>
              </w:r>
            </w:ins>
            <w:ins w:id="227" w:author="陳浩吉" w:date="2022-02-23T15:51:00Z">
              <w:del w:id="228" w:author="蘇賢庭" w:date="2022-03-07T17:57:00Z">
                <w:r w:rsidDel="00ED2662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229" w:author="蘇賢庭" w:date="2022-03-07T17:57:00Z">
              <w:r w:rsidDel="00ED2662">
                <w:rPr>
                  <w:rFonts w:eastAsia="標楷體" w:cs="新細明體"/>
                  <w:color w:val="000000" w:themeColor="text1"/>
                  <w:kern w:val="0"/>
                </w:rPr>
                <w:delText>300</w:delText>
              </w:r>
            </w:del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9791A" w:rsidRPr="00CA1E6D" w:rsidRDefault="0049791A" w:rsidP="0049791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872" w:type="dxa"/>
            <w:vMerge/>
            <w:shd w:val="clear" w:color="auto" w:fill="auto"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95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118" w:type="dxa"/>
            <w:tcBorders>
              <w:left w:val="double" w:sz="4" w:space="0" w:color="0070C0"/>
              <w:bottom w:val="single" w:sz="6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7"/>
        </w:trPr>
        <w:tc>
          <w:tcPr>
            <w:tcW w:w="2467" w:type="dxa"/>
            <w:gridSpan w:val="2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41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600</w:t>
            </w:r>
          </w:p>
        </w:tc>
        <w:tc>
          <w:tcPr>
            <w:tcW w:w="1094" w:type="dxa"/>
            <w:shd w:val="clear" w:color="auto" w:fill="auto"/>
            <w:noWrap/>
            <w:vAlign w:val="center"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/>
                <w:color w:val="000000" w:themeColor="text1"/>
                <w:kern w:val="0"/>
              </w:rPr>
              <w:t>300</w:t>
            </w: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230" w:author="蘇賢庭" w:date="2022-03-07T17:56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60</w:delText>
              </w:r>
            </w:del>
            <w:ins w:id="231" w:author="蘇賢庭" w:date="2022-03-07T17:56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120</w:t>
              </w:r>
            </w:ins>
          </w:p>
        </w:tc>
        <w:tc>
          <w:tcPr>
            <w:tcW w:w="742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41" w:type="dxa"/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232" w:author="蘇賢庭" w:date="2022-03-07T17:56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60</w:delText>
              </w:r>
            </w:del>
            <w:ins w:id="233" w:author="蘇賢庭" w:date="2022-03-07T17:56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120</w:t>
              </w:r>
            </w:ins>
          </w:p>
        </w:tc>
        <w:tc>
          <w:tcPr>
            <w:tcW w:w="764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234" w:author="蘇賢庭" w:date="2022-03-07T17:57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300</w:delText>
              </w:r>
            </w:del>
            <w:ins w:id="235" w:author="蘇賢庭" w:date="2022-03-07T17:57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600</w:t>
              </w:r>
            </w:ins>
          </w:p>
        </w:tc>
        <w:tc>
          <w:tcPr>
            <w:tcW w:w="1118" w:type="dxa"/>
            <w:tcBorders>
              <w:top w:val="single" w:sz="6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236" w:author="蘇賢庭" w:date="2022-03-07T17:57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1</w:delText>
              </w:r>
            </w:del>
            <w:ins w:id="237" w:author="陳浩吉" w:date="2022-02-23T15:52:00Z">
              <w:del w:id="238" w:author="蘇賢庭" w:date="2022-03-07T17:57:00Z">
                <w:r w:rsidR="00797D1A" w:rsidDel="0049791A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2</w:delText>
                </w:r>
              </w:del>
            </w:ins>
            <w:del w:id="239" w:author="蘇賢庭" w:date="2022-03-07T17:57:00Z">
              <w:r w:rsidDel="0049791A">
                <w:rPr>
                  <w:rFonts w:eastAsia="標楷體" w:cs="新細明體" w:hint="eastAsia"/>
                  <w:color w:val="000000" w:themeColor="text1"/>
                  <w:kern w:val="0"/>
                </w:rPr>
                <w:delText>800</w:delText>
              </w:r>
            </w:del>
            <w:ins w:id="240" w:author="蘇賢庭" w:date="2022-03-07T18:04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1500</w:t>
              </w:r>
            </w:ins>
          </w:p>
        </w:tc>
        <w:tc>
          <w:tcPr>
            <w:tcW w:w="5939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6D4156" w:rsidRPr="00CA1E6D" w:rsidRDefault="006D4156" w:rsidP="006D4156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6D4156" w:rsidRPr="00586028" w:rsidTr="0049791A">
        <w:trPr>
          <w:trHeight w:val="327"/>
        </w:trPr>
        <w:tc>
          <w:tcPr>
            <w:tcW w:w="15088" w:type="dxa"/>
            <w:gridSpan w:val="11"/>
            <w:tcBorders>
              <w:bottom w:val="single" w:sz="8" w:space="0" w:color="0070C0"/>
            </w:tcBorders>
            <w:shd w:val="clear" w:color="auto" w:fill="auto"/>
            <w:noWrap/>
            <w:vAlign w:val="center"/>
          </w:tcPr>
          <w:p w:rsidR="006D4156" w:rsidRPr="00586028" w:rsidRDefault="006D4156" w:rsidP="006D4156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6D4156" w:rsidRPr="00586028" w:rsidRDefault="006D4156" w:rsidP="006D4156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6D4156" w:rsidRPr="00586028" w:rsidRDefault="006D4156" w:rsidP="006D4156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6D4156" w:rsidRPr="00586028" w:rsidRDefault="006D4156" w:rsidP="006D4156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6D4156" w:rsidRDefault="006D4156" w:rsidP="006D4156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6D4156" w:rsidRPr="00586028" w:rsidRDefault="006D4156" w:rsidP="006D4156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313301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-3)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-DB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5028" w:type="pct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241" w:author="蘇賢庭" w:date="2022-03-07T17:59:00Z">
          <w:tblPr>
            <w:tblW w:w="5028" w:type="pct"/>
            <w:tbl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  <w:insideH w:val="single" w:sz="8" w:space="0" w:color="0070C0"/>
              <w:insideV w:val="single" w:sz="8" w:space="0" w:color="0070C0"/>
            </w:tblBorders>
            <w:tblLayout w:type="fixed"/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99"/>
        <w:gridCol w:w="2523"/>
        <w:gridCol w:w="438"/>
        <w:gridCol w:w="638"/>
        <w:gridCol w:w="775"/>
        <w:gridCol w:w="657"/>
        <w:gridCol w:w="456"/>
        <w:gridCol w:w="809"/>
        <w:gridCol w:w="745"/>
        <w:gridCol w:w="897"/>
        <w:gridCol w:w="1015"/>
        <w:gridCol w:w="5749"/>
        <w:tblGridChange w:id="242">
          <w:tblGrid>
            <w:gridCol w:w="499"/>
            <w:gridCol w:w="1"/>
            <w:gridCol w:w="2522"/>
            <w:gridCol w:w="1"/>
            <w:gridCol w:w="437"/>
            <w:gridCol w:w="2"/>
            <w:gridCol w:w="636"/>
            <w:gridCol w:w="1"/>
            <w:gridCol w:w="774"/>
            <w:gridCol w:w="2"/>
            <w:gridCol w:w="655"/>
            <w:gridCol w:w="1"/>
            <w:gridCol w:w="455"/>
            <w:gridCol w:w="1"/>
            <w:gridCol w:w="656"/>
            <w:gridCol w:w="896"/>
            <w:gridCol w:w="1"/>
            <w:gridCol w:w="895"/>
            <w:gridCol w:w="2"/>
            <w:gridCol w:w="1014"/>
            <w:gridCol w:w="1"/>
            <w:gridCol w:w="5664"/>
            <w:gridCol w:w="85"/>
          </w:tblGrid>
        </w:tblGridChange>
      </w:tblGrid>
      <w:tr w:rsidR="0049791A" w:rsidRPr="00586028" w:rsidTr="0049791A">
        <w:trPr>
          <w:trHeight w:val="328"/>
          <w:trPrChange w:id="243" w:author="蘇賢庭" w:date="2022-03-07T17:59:00Z">
            <w:trPr>
              <w:trHeight w:val="328"/>
            </w:trPr>
          </w:trPrChange>
        </w:trPr>
        <w:tc>
          <w:tcPr>
            <w:tcW w:w="994" w:type="pct"/>
            <w:gridSpan w:val="2"/>
            <w:vMerge w:val="restart"/>
            <w:shd w:val="clear" w:color="auto" w:fill="auto"/>
            <w:vAlign w:val="center"/>
            <w:hideMark/>
            <w:tcPrChange w:id="244" w:author="蘇賢庭" w:date="2022-03-07T17:59:00Z">
              <w:tcPr>
                <w:tcW w:w="994" w:type="pct"/>
                <w:gridSpan w:val="3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144" w:type="pct"/>
            <w:shd w:val="clear" w:color="auto" w:fill="auto"/>
            <w:noWrap/>
            <w:vAlign w:val="center"/>
            <w:hideMark/>
            <w:tcPrChange w:id="245" w:author="蘇賢庭" w:date="2022-03-07T17:59:00Z">
              <w:tcPr>
                <w:tcW w:w="144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210" w:type="pct"/>
            <w:shd w:val="clear" w:color="auto" w:fill="auto"/>
            <w:noWrap/>
            <w:vAlign w:val="center"/>
            <w:hideMark/>
            <w:tcPrChange w:id="246" w:author="蘇賢庭" w:date="2022-03-07T17:59:00Z">
              <w:tcPr>
                <w:tcW w:w="21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255" w:type="pct"/>
            <w:shd w:val="clear" w:color="auto" w:fill="auto"/>
            <w:noWrap/>
            <w:vAlign w:val="center"/>
            <w:hideMark/>
            <w:tcPrChange w:id="247" w:author="蘇賢庭" w:date="2022-03-07T17:59:00Z">
              <w:tcPr>
                <w:tcW w:w="255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216" w:type="pct"/>
            <w:shd w:val="clear" w:color="auto" w:fill="auto"/>
            <w:noWrap/>
            <w:vAlign w:val="center"/>
            <w:hideMark/>
            <w:tcPrChange w:id="248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150" w:type="pct"/>
            <w:shd w:val="clear" w:color="auto" w:fill="auto"/>
            <w:noWrap/>
            <w:vAlign w:val="center"/>
            <w:hideMark/>
            <w:tcPrChange w:id="249" w:author="蘇賢庭" w:date="2022-03-07T17:59:00Z">
              <w:tcPr>
                <w:tcW w:w="15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266" w:type="pct"/>
            <w:shd w:val="clear" w:color="auto" w:fill="auto"/>
            <w:noWrap/>
            <w:vAlign w:val="center"/>
            <w:hideMark/>
            <w:tcPrChange w:id="250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245" w:type="pct"/>
            <w:shd w:val="clear" w:color="auto" w:fill="auto"/>
            <w:tcPrChange w:id="251" w:author="蘇賢庭" w:date="2022-03-07T17:59:00Z">
              <w:tcPr>
                <w:tcW w:w="295" w:type="pct"/>
                <w:gridSpan w:val="2"/>
                <w:shd w:val="clear" w:color="auto" w:fill="auto"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295" w:type="pct"/>
            <w:shd w:val="clear" w:color="auto" w:fill="auto"/>
            <w:noWrap/>
            <w:vAlign w:val="center"/>
            <w:hideMark/>
            <w:tcPrChange w:id="252" w:author="蘇賢庭" w:date="2022-03-07T17:59:00Z">
              <w:tcPr>
                <w:tcW w:w="295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334" w:type="pct"/>
            <w:shd w:val="clear" w:color="auto" w:fill="auto"/>
            <w:noWrap/>
            <w:vAlign w:val="center"/>
            <w:hideMark/>
            <w:tcPrChange w:id="253" w:author="蘇賢庭" w:date="2022-03-07T17:59:00Z">
              <w:tcPr>
                <w:tcW w:w="334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1D7B1B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1D7B1B">
              <w:rPr>
                <w:rFonts w:eastAsia="標楷體" w:cs="新細明體" w:hint="eastAsia"/>
                <w:color w:val="000000" w:themeColor="text1"/>
                <w:kern w:val="0"/>
              </w:rPr>
              <w:t>I</w:t>
            </w:r>
          </w:p>
        </w:tc>
        <w:tc>
          <w:tcPr>
            <w:tcW w:w="1891" w:type="pct"/>
            <w:vMerge w:val="restart"/>
            <w:shd w:val="clear" w:color="auto" w:fill="auto"/>
            <w:noWrap/>
            <w:vAlign w:val="center"/>
            <w:hideMark/>
            <w:tcPrChange w:id="254" w:author="蘇賢庭" w:date="2022-03-07T17:59:00Z">
              <w:tcPr>
                <w:tcW w:w="1891" w:type="pct"/>
                <w:gridSpan w:val="2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C35CD6" w:rsidRPr="00CA1E6D" w:rsidRDefault="00C35CD6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9791A" w:rsidRPr="00586028" w:rsidTr="0049791A">
        <w:trPr>
          <w:trHeight w:val="328"/>
          <w:trPrChange w:id="255" w:author="蘇賢庭" w:date="2022-03-07T17:59:00Z">
            <w:trPr>
              <w:trHeight w:val="328"/>
            </w:trPr>
          </w:trPrChange>
        </w:trPr>
        <w:tc>
          <w:tcPr>
            <w:tcW w:w="994" w:type="pct"/>
            <w:gridSpan w:val="2"/>
            <w:vMerge/>
            <w:shd w:val="clear" w:color="auto" w:fill="auto"/>
            <w:vAlign w:val="center"/>
            <w:hideMark/>
            <w:tcPrChange w:id="256" w:author="蘇賢庭" w:date="2022-03-07T17:59:00Z">
              <w:tcPr>
                <w:tcW w:w="994" w:type="pct"/>
                <w:gridSpan w:val="3"/>
                <w:vMerge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44" w:type="pct"/>
            <w:vMerge w:val="restart"/>
            <w:shd w:val="clear" w:color="auto" w:fill="auto"/>
            <w:vAlign w:val="center"/>
            <w:hideMark/>
            <w:tcPrChange w:id="257" w:author="蘇賢庭" w:date="2022-03-07T17:59:00Z">
              <w:tcPr>
                <w:tcW w:w="144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210" w:type="pct"/>
            <w:vMerge w:val="restart"/>
            <w:shd w:val="clear" w:color="auto" w:fill="auto"/>
            <w:vAlign w:val="center"/>
            <w:hideMark/>
            <w:tcPrChange w:id="258" w:author="蘇賢庭" w:date="2022-03-07T17:59:00Z">
              <w:tcPr>
                <w:tcW w:w="210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系統程式</w:t>
            </w:r>
          </w:p>
        </w:tc>
        <w:tc>
          <w:tcPr>
            <w:tcW w:w="621" w:type="pct"/>
            <w:gridSpan w:val="3"/>
            <w:shd w:val="clear" w:color="auto" w:fill="auto"/>
            <w:noWrap/>
            <w:vAlign w:val="center"/>
            <w:hideMark/>
            <w:tcPrChange w:id="259" w:author="蘇賢庭" w:date="2022-03-07T17:59:00Z">
              <w:tcPr>
                <w:tcW w:w="621" w:type="pct"/>
                <w:gridSpan w:val="6"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266" w:type="pct"/>
            <w:vMerge w:val="restart"/>
            <w:shd w:val="clear" w:color="auto" w:fill="auto"/>
            <w:vAlign w:val="center"/>
            <w:hideMark/>
            <w:tcPrChange w:id="260" w:author="蘇賢庭" w:date="2022-03-07T17:59:00Z">
              <w:tcPr>
                <w:tcW w:w="216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245" w:type="pct"/>
            <w:vMerge w:val="restart"/>
            <w:shd w:val="clear" w:color="auto" w:fill="auto"/>
            <w:vAlign w:val="center"/>
            <w:tcPrChange w:id="261" w:author="蘇賢庭" w:date="2022-03-07T17:59:00Z">
              <w:tcPr>
                <w:tcW w:w="295" w:type="pct"/>
                <w:gridSpan w:val="2"/>
                <w:vMerge w:val="restart"/>
                <w:shd w:val="clear" w:color="auto" w:fill="auto"/>
                <w:vAlign w:val="center"/>
              </w:tcPr>
            </w:tcPrChange>
          </w:tcPr>
          <w:p w:rsidR="001D7B1B" w:rsidRPr="00CA1E6D" w:rsidRDefault="00C35CD6" w:rsidP="001D7B1B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295" w:type="pct"/>
            <w:vMerge w:val="restart"/>
            <w:shd w:val="clear" w:color="auto" w:fill="auto"/>
            <w:vAlign w:val="center"/>
            <w:hideMark/>
            <w:tcPrChange w:id="262" w:author="蘇賢庭" w:date="2022-03-07T17:59:00Z">
              <w:tcPr>
                <w:tcW w:w="295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空間</w:t>
            </w:r>
          </w:p>
        </w:tc>
        <w:tc>
          <w:tcPr>
            <w:tcW w:w="334" w:type="pct"/>
            <w:vMerge w:val="restart"/>
            <w:shd w:val="clear" w:color="auto" w:fill="auto"/>
            <w:vAlign w:val="center"/>
            <w:hideMark/>
            <w:tcPrChange w:id="263" w:author="蘇賢庭" w:date="2022-03-07T17:59:00Z">
              <w:tcPr>
                <w:tcW w:w="334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1891" w:type="pct"/>
            <w:vMerge/>
            <w:shd w:val="clear" w:color="auto" w:fill="auto"/>
            <w:noWrap/>
            <w:vAlign w:val="center"/>
            <w:hideMark/>
            <w:tcPrChange w:id="264" w:author="蘇賢庭" w:date="2022-03-07T17:59:00Z">
              <w:tcPr>
                <w:tcW w:w="1891" w:type="pct"/>
                <w:gridSpan w:val="2"/>
                <w:vMerge/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9791A" w:rsidRPr="00586028" w:rsidTr="0049791A">
        <w:trPr>
          <w:trHeight w:val="486"/>
          <w:trPrChange w:id="265" w:author="蘇賢庭" w:date="2022-03-07T17:59:00Z">
            <w:trPr>
              <w:trHeight w:val="486"/>
            </w:trPr>
          </w:trPrChange>
        </w:trPr>
        <w:tc>
          <w:tcPr>
            <w:tcW w:w="994" w:type="pct"/>
            <w:gridSpan w:val="2"/>
            <w:vMerge/>
            <w:shd w:val="clear" w:color="auto" w:fill="auto"/>
            <w:vAlign w:val="center"/>
            <w:hideMark/>
            <w:tcPrChange w:id="266" w:author="蘇賢庭" w:date="2022-03-07T17:59:00Z">
              <w:tcPr>
                <w:tcW w:w="994" w:type="pct"/>
                <w:gridSpan w:val="3"/>
                <w:vMerge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4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67" w:author="蘇賢庭" w:date="2022-03-07T17:59:00Z">
              <w:tcPr>
                <w:tcW w:w="144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0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68" w:author="蘇賢庭" w:date="2022-03-07T17:59:00Z">
              <w:tcPr>
                <w:tcW w:w="210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55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69" w:author="蘇賢庭" w:date="2022-03-07T17:59:00Z">
              <w:tcPr>
                <w:tcW w:w="255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216" w:type="pct"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70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150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271" w:author="蘇賢庭" w:date="2022-03-07T17:59:00Z">
              <w:tcPr>
                <w:tcW w:w="150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266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72" w:author="蘇賢庭" w:date="2022-03-07T17:59:00Z">
              <w:tcPr>
                <w:tcW w:w="216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45" w:type="pct"/>
            <w:vMerge/>
            <w:tcBorders>
              <w:bottom w:val="single" w:sz="8" w:space="0" w:color="0070C0"/>
            </w:tcBorders>
            <w:shd w:val="clear" w:color="auto" w:fill="auto"/>
            <w:tcPrChange w:id="273" w:author="蘇賢庭" w:date="2022-03-07T17:59:00Z">
              <w:tcPr>
                <w:tcW w:w="295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95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74" w:author="蘇賢庭" w:date="2022-03-07T17:59:00Z">
              <w:tcPr>
                <w:tcW w:w="295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34" w:type="pct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  <w:tcPrChange w:id="275" w:author="蘇賢庭" w:date="2022-03-07T17:59:00Z">
              <w:tcPr>
                <w:tcW w:w="334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891" w:type="pct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276" w:author="蘇賢庭" w:date="2022-03-07T17:59:00Z">
              <w:tcPr>
                <w:tcW w:w="1891" w:type="pct"/>
                <w:gridSpan w:val="2"/>
                <w:vMerge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9791A" w:rsidRPr="00586028" w:rsidTr="0049791A">
        <w:trPr>
          <w:trHeight w:val="328"/>
          <w:trPrChange w:id="277" w:author="蘇賢庭" w:date="2022-03-07T17:59:00Z">
            <w:trPr>
              <w:trHeight w:val="328"/>
            </w:trPr>
          </w:trPrChange>
        </w:trPr>
        <w:tc>
          <w:tcPr>
            <w:tcW w:w="994" w:type="pct"/>
            <w:gridSpan w:val="2"/>
            <w:vMerge/>
            <w:shd w:val="clear" w:color="auto" w:fill="auto"/>
            <w:vAlign w:val="center"/>
            <w:hideMark/>
            <w:tcPrChange w:id="278" w:author="蘇賢庭" w:date="2022-03-07T17:59:00Z">
              <w:tcPr>
                <w:tcW w:w="994" w:type="pct"/>
                <w:gridSpan w:val="3"/>
                <w:vMerge/>
                <w:shd w:val="clear" w:color="auto" w:fill="auto"/>
                <w:vAlign w:val="center"/>
                <w:hideMark/>
              </w:tcPr>
            </w:tcPrChange>
          </w:tcPr>
          <w:p w:rsidR="00C35CD6" w:rsidRPr="00CA1E6D" w:rsidRDefault="00C35CD6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44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79" w:author="蘇賢庭" w:date="2022-03-07T17:59:00Z">
              <w:tcPr>
                <w:tcW w:w="144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80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81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210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82" w:author="蘇賢庭" w:date="2022-03-07T17:59:00Z">
              <w:tcPr>
                <w:tcW w:w="210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83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84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255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85" w:author="蘇賢庭" w:date="2022-03-07T17:59:00Z">
              <w:tcPr>
                <w:tcW w:w="255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86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87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21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88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89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90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50</w:t>
            </w:r>
          </w:p>
        </w:tc>
        <w:tc>
          <w:tcPr>
            <w:tcW w:w="150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91" w:author="蘇賢庭" w:date="2022-03-07T17:59:00Z">
              <w:tcPr>
                <w:tcW w:w="150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92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93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0</w:t>
            </w:r>
          </w:p>
        </w:tc>
        <w:tc>
          <w:tcPr>
            <w:tcW w:w="266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294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95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96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60</w:t>
            </w:r>
          </w:p>
        </w:tc>
        <w:tc>
          <w:tcPr>
            <w:tcW w:w="245" w:type="pct"/>
            <w:tcBorders>
              <w:bottom w:val="single" w:sz="8" w:space="0" w:color="0070C0"/>
            </w:tcBorders>
            <w:shd w:val="clear" w:color="auto" w:fill="D9D9D9" w:themeFill="background1" w:themeFillShade="D9"/>
            <w:tcPrChange w:id="297" w:author="蘇賢庭" w:date="2022-03-07T17:59:00Z">
              <w:tcPr>
                <w:tcW w:w="295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298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299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300</w:t>
            </w:r>
          </w:p>
        </w:tc>
        <w:tc>
          <w:tcPr>
            <w:tcW w:w="295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300" w:author="蘇賢庭" w:date="2022-03-07T17:59:00Z">
              <w:tcPr>
                <w:tcW w:w="295" w:type="pct"/>
                <w:gridSpan w:val="2"/>
                <w:tcBorders>
                  <w:bottom w:val="double" w:sz="4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301" w:author="陳浩吉" w:date="2022-02-23T08:51:00Z">
                  <w:rPr>
                    <w:rFonts w:eastAsia="標楷體" w:cs="新細明體"/>
                    <w:color w:val="00B05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302" w:author="陳浩吉" w:date="2022-02-23T08:51:00Z">
                  <w:rPr>
                    <w:rFonts w:eastAsia="標楷體" w:cs="新細明體"/>
                    <w:color w:val="00B050"/>
                    <w:kern w:val="0"/>
                  </w:rPr>
                </w:rPrChange>
              </w:rPr>
              <w:t>750</w:t>
            </w:r>
          </w:p>
        </w:tc>
        <w:tc>
          <w:tcPr>
            <w:tcW w:w="334" w:type="pct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303" w:author="蘇賢庭" w:date="2022-03-07T17:59:00Z">
              <w:tcPr>
                <w:tcW w:w="334" w:type="pct"/>
                <w:gridSpan w:val="2"/>
                <w:tcBorders>
                  <w:bottom w:val="double" w:sz="4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6513EF" w:rsidP="001A732E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304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305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500</w:t>
            </w:r>
          </w:p>
        </w:tc>
        <w:tc>
          <w:tcPr>
            <w:tcW w:w="1891" w:type="pct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  <w:tcPrChange w:id="306" w:author="蘇賢庭" w:date="2022-03-07T17:59:00Z">
              <w:tcPr>
                <w:tcW w:w="1891" w:type="pct"/>
                <w:gridSpan w:val="2"/>
                <w:tcBorders>
                  <w:bottom w:val="single" w:sz="8" w:space="0" w:color="0070C0"/>
                </w:tcBorders>
                <w:shd w:val="clear" w:color="auto" w:fill="D9D9D9" w:themeFill="background1" w:themeFillShade="D9"/>
                <w:noWrap/>
                <w:vAlign w:val="center"/>
                <w:hideMark/>
              </w:tcPr>
            </w:tcPrChange>
          </w:tcPr>
          <w:p w:rsidR="00C35CD6" w:rsidRPr="0058218A" w:rsidRDefault="00C35CD6" w:rsidP="009A3D2A">
            <w:pPr>
              <w:widowControl/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307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r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308" w:author="陳浩吉" w:date="2022-02-23T08:51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我是範例</w:t>
            </w:r>
            <w:r w:rsidR="004A2998" w:rsidRPr="0058218A"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309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(H</w:t>
            </w:r>
            <w:r w:rsidR="004A2998"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310" w:author="陳浩吉" w:date="2022-02-23T08:51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與</w:t>
            </w:r>
            <w:r w:rsidR="004A2998" w:rsidRPr="0058218A"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311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I</w:t>
            </w:r>
            <w:r w:rsidR="004A2998"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312" w:author="陳浩吉" w:date="2022-02-23T08:51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分開計算</w:t>
            </w:r>
            <w:r w:rsidR="004A2998" w:rsidRPr="0058218A"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313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)</w:t>
            </w:r>
          </w:p>
        </w:tc>
      </w:tr>
      <w:tr w:rsidR="0049791A" w:rsidRPr="00586028" w:rsidTr="0049791A">
        <w:tblPrEx>
          <w:tblPrExChange w:id="314" w:author="蘇賢庭" w:date="2022-03-07T17:59:00Z">
            <w:tblPrEx>
              <w:tblLayout w:type="fixed"/>
            </w:tblPrEx>
          </w:tblPrExChange>
        </w:tblPrEx>
        <w:trPr>
          <w:trHeight w:val="328"/>
          <w:trPrChange w:id="315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 w:val="restart"/>
            <w:shd w:val="clear" w:color="auto" w:fill="auto"/>
            <w:vAlign w:val="center"/>
            <w:hideMark/>
            <w:tcPrChange w:id="316" w:author="蘇賢庭" w:date="2022-03-07T17:59:00Z">
              <w:tcPr>
                <w:tcW w:w="176" w:type="pct"/>
                <w:gridSpan w:val="2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0" w:type="pct"/>
            <w:shd w:val="clear" w:color="auto" w:fill="auto"/>
            <w:vAlign w:val="center"/>
            <w:hideMark/>
            <w:tcPrChange w:id="317" w:author="蘇賢庭" w:date="2022-03-07T17:59:00Z">
              <w:tcPr>
                <w:tcW w:w="83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49791A" w:rsidRPr="00CA1E6D" w:rsidRDefault="0049791A" w:rsidP="0049791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正式主機</w:t>
            </w:r>
          </w:p>
        </w:tc>
        <w:tc>
          <w:tcPr>
            <w:tcW w:w="144" w:type="pct"/>
            <w:shd w:val="clear" w:color="auto" w:fill="auto"/>
            <w:noWrap/>
            <w:vAlign w:val="center"/>
            <w:tcPrChange w:id="318" w:author="蘇賢庭" w:date="2022-03-07T17:59:00Z">
              <w:tcPr>
                <w:tcW w:w="15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19" w:author="陳浩吉" w:date="2022-02-23T15:3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210" w:type="pct"/>
            <w:shd w:val="clear" w:color="auto" w:fill="auto"/>
            <w:noWrap/>
            <w:vAlign w:val="center"/>
            <w:tcPrChange w:id="320" w:author="蘇賢庭" w:date="2022-03-07T17:59:00Z">
              <w:tcPr>
                <w:tcW w:w="2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21" w:author="陳浩吉" w:date="2022-02-23T15:47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55" w:type="pct"/>
            <w:shd w:val="clear" w:color="auto" w:fill="auto"/>
            <w:noWrap/>
            <w:vAlign w:val="center"/>
            <w:hideMark/>
            <w:tcPrChange w:id="322" w:author="蘇賢庭" w:date="2022-03-07T17:59:00Z">
              <w:tcPr>
                <w:tcW w:w="255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23" w:author="陳浩吉" w:date="2022-02-23T15:40:00Z">
              <w:del w:id="324" w:author="蘇賢庭" w:date="2022-03-04T18:40:00Z">
                <w:r w:rsidDel="00033CB7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50</w:delText>
                </w:r>
              </w:del>
            </w:ins>
            <w:ins w:id="325" w:author="蘇賢庭" w:date="2022-03-07T18:05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</w:p>
        </w:tc>
        <w:tc>
          <w:tcPr>
            <w:tcW w:w="216" w:type="pct"/>
            <w:shd w:val="clear" w:color="auto" w:fill="auto"/>
            <w:noWrap/>
            <w:vAlign w:val="center"/>
            <w:hideMark/>
            <w:tcPrChange w:id="326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E82369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27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28" w:author="陳浩吉" w:date="2022-02-23T15:44:00Z">
              <w:del w:id="329" w:author="蘇賢庭" w:date="2022-03-07T17:58:00Z">
                <w:r w:rsidRPr="00E82369" w:rsidDel="0049791A">
                  <w:rPr>
                    <w:rFonts w:eastAsia="標楷體" w:cs="新細明體" w:hint="eastAsia"/>
                    <w:color w:val="000000" w:themeColor="text1"/>
                    <w:kern w:val="0"/>
                    <w:rPrChange w:id="330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10</w:delText>
                </w:r>
              </w:del>
            </w:ins>
            <w:ins w:id="331" w:author="蘇賢庭" w:date="2022-03-07T17:58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</w:p>
        </w:tc>
        <w:tc>
          <w:tcPr>
            <w:tcW w:w="150" w:type="pct"/>
            <w:shd w:val="clear" w:color="auto" w:fill="auto"/>
            <w:noWrap/>
            <w:vAlign w:val="center"/>
            <w:hideMark/>
            <w:tcPrChange w:id="332" w:author="蘇賢庭" w:date="2022-03-07T17:59:00Z">
              <w:tcPr>
                <w:tcW w:w="15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CA1E6D" w:rsidRDefault="0049791A" w:rsidP="0049791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shd w:val="clear" w:color="auto" w:fill="auto"/>
            <w:noWrap/>
            <w:hideMark/>
            <w:tcPrChange w:id="333" w:author="蘇賢庭" w:date="2022-03-07T17:59:00Z">
              <w:tcPr>
                <w:tcW w:w="137" w:type="pct"/>
                <w:shd w:val="clear" w:color="auto" w:fill="auto"/>
                <w:noWrap/>
                <w:hideMark/>
              </w:tcPr>
            </w:tcPrChange>
          </w:tcPr>
          <w:p w:rsidR="0049791A" w:rsidRPr="00E82369" w:rsidRDefault="004D226C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34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35" w:author="蘇賢庭" w:date="2022-03-07T18:05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40</w:t>
              </w:r>
            </w:ins>
            <w:ins w:id="336" w:author="陳浩吉" w:date="2022-02-23T15:44:00Z">
              <w:del w:id="337" w:author="蘇賢庭" w:date="2022-03-07T17:59:00Z">
                <w:r w:rsidR="0049791A" w:rsidRPr="00E82369" w:rsidDel="007E4EEC">
                  <w:rPr>
                    <w:rFonts w:eastAsia="標楷體" w:cs="新細明體"/>
                    <w:color w:val="000000" w:themeColor="text1"/>
                    <w:kern w:val="0"/>
                    <w:rPrChange w:id="33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6</w:delText>
                </w:r>
              </w:del>
            </w:ins>
            <w:ins w:id="339" w:author="陳浩吉" w:date="2022-02-23T15:40:00Z">
              <w:del w:id="340" w:author="蘇賢庭" w:date="2022-03-07T17:59:00Z">
                <w:r w:rsidR="0049791A" w:rsidRPr="00E82369" w:rsidDel="007E4EEC">
                  <w:rPr>
                    <w:rFonts w:eastAsia="標楷體" w:cs="新細明體"/>
                    <w:color w:val="000000" w:themeColor="text1"/>
                    <w:kern w:val="0"/>
                    <w:rPrChange w:id="341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245" w:type="pct"/>
            <w:tcBorders>
              <w:right w:val="double" w:sz="4" w:space="0" w:color="0070C0"/>
            </w:tcBorders>
            <w:shd w:val="clear" w:color="auto" w:fill="auto"/>
            <w:tcPrChange w:id="342" w:author="蘇賢庭" w:date="2022-03-07T17:59:00Z">
              <w:tcPr>
                <w:tcW w:w="295" w:type="pct"/>
                <w:tcBorders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49791A" w:rsidRPr="00E82369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4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44" w:author="陳浩吉" w:date="2022-02-23T15:44:00Z">
              <w:del w:id="345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346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30</w:delText>
                </w:r>
              </w:del>
            </w:ins>
            <w:ins w:id="347" w:author="陳浩吉" w:date="2022-02-23T15:41:00Z">
              <w:del w:id="348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349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  <w:ins w:id="350" w:author="蘇賢庭" w:date="2022-03-07T18:06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295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351" w:author="蘇賢庭" w:date="2022-03-07T17:59:00Z">
              <w:tcPr>
                <w:tcW w:w="295" w:type="pct"/>
                <w:gridSpan w:val="2"/>
                <w:tcBorders>
                  <w:top w:val="double" w:sz="4" w:space="0" w:color="0070C0"/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E82369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52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53" w:author="陳浩吉" w:date="2022-02-23T15:50:00Z">
              <w:del w:id="354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355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7</w:delText>
                </w:r>
              </w:del>
            </w:ins>
            <w:ins w:id="356" w:author="陳浩吉" w:date="2022-02-23T15:44:00Z">
              <w:del w:id="357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35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  <w:ins w:id="359" w:author="蘇賢庭" w:date="2022-03-07T18:06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500</w:t>
              </w:r>
            </w:ins>
          </w:p>
        </w:tc>
        <w:tc>
          <w:tcPr>
            <w:tcW w:w="334" w:type="pct"/>
            <w:tcBorders>
              <w:top w:val="doub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360" w:author="蘇賢庭" w:date="2022-03-07T17:59:00Z">
              <w:tcPr>
                <w:tcW w:w="334" w:type="pct"/>
                <w:gridSpan w:val="2"/>
                <w:tcBorders>
                  <w:top w:val="double" w:sz="4" w:space="0" w:color="0070C0"/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E82369" w:rsidRDefault="0049791A" w:rsidP="0049791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6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62" w:author="陳浩吉" w:date="2022-02-23T15:49:00Z">
              <w:del w:id="363" w:author="蘇賢庭" w:date="2022-03-04T18:42:00Z">
                <w:r w:rsidRPr="00E82369" w:rsidDel="00D51D5F">
                  <w:rPr>
                    <w:rFonts w:eastAsia="標楷體" w:cs="新細明體" w:hint="eastAsia"/>
                    <w:color w:val="000000" w:themeColor="text1"/>
                    <w:kern w:val="0"/>
                    <w:rPrChange w:id="364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45</w:delText>
                </w:r>
              </w:del>
            </w:ins>
            <w:ins w:id="365" w:author="陳浩吉" w:date="2022-02-23T15:45:00Z">
              <w:del w:id="366" w:author="蘇賢庭" w:date="2022-03-04T18:42:00Z">
                <w:r w:rsidRPr="00E82369" w:rsidDel="00D51D5F">
                  <w:rPr>
                    <w:rFonts w:eastAsia="標楷體" w:cs="新細明體" w:hint="eastAsia"/>
                    <w:color w:val="000000" w:themeColor="text1"/>
                    <w:kern w:val="0"/>
                    <w:rPrChange w:id="367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  <w:ins w:id="368" w:author="蘇賢庭" w:date="2022-03-07T18:07:00Z">
              <w:r w:rsidR="00ED6D41">
                <w:rPr>
                  <w:rFonts w:eastAsia="標楷體" w:cs="新細明體" w:hint="eastAsia"/>
                  <w:color w:val="000000" w:themeColor="text1"/>
                  <w:kern w:val="0"/>
                </w:rPr>
                <w:t>350</w:t>
              </w:r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369" w:author="蘇賢庭" w:date="2022-03-07T17:59:00Z">
              <w:tcPr>
                <w:tcW w:w="1936" w:type="pct"/>
                <w:gridSpan w:val="3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49791A" w:rsidRPr="00CA1E6D" w:rsidRDefault="0049791A" w:rsidP="0049791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ED6D41" w:rsidRPr="00586028" w:rsidTr="0049791A">
        <w:tblPrEx>
          <w:tblPrExChange w:id="370" w:author="蘇賢庭" w:date="2022-03-07T17:59:00Z">
            <w:tblPrEx>
              <w:tblLayout w:type="fixed"/>
            </w:tblPrEx>
          </w:tblPrExChange>
        </w:tblPrEx>
        <w:trPr>
          <w:trHeight w:val="328"/>
          <w:trPrChange w:id="371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/>
            <w:shd w:val="clear" w:color="auto" w:fill="auto"/>
            <w:vAlign w:val="center"/>
            <w:hideMark/>
            <w:tcPrChange w:id="372" w:author="蘇賢庭" w:date="2022-03-07T17:59:00Z">
              <w:tcPr>
                <w:tcW w:w="176" w:type="pct"/>
                <w:gridSpan w:val="2"/>
                <w:vMerge/>
                <w:shd w:val="clear" w:color="auto" w:fill="auto"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  <w:vAlign w:val="center"/>
            <w:hideMark/>
            <w:tcPrChange w:id="373" w:author="蘇賢庭" w:date="2022-03-07T17:59:00Z">
              <w:tcPr>
                <w:tcW w:w="830" w:type="pct"/>
                <w:gridSpan w:val="2"/>
                <w:shd w:val="clear" w:color="auto" w:fill="auto"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44" w:type="pct"/>
            <w:shd w:val="clear" w:color="auto" w:fill="auto"/>
            <w:noWrap/>
            <w:vAlign w:val="center"/>
            <w:tcPrChange w:id="374" w:author="蘇賢庭" w:date="2022-03-07T17:59:00Z">
              <w:tcPr>
                <w:tcW w:w="15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75" w:author="陳浩吉" w:date="2022-02-23T15:3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210" w:type="pct"/>
            <w:shd w:val="clear" w:color="auto" w:fill="auto"/>
            <w:noWrap/>
            <w:vAlign w:val="center"/>
            <w:tcPrChange w:id="376" w:author="蘇賢庭" w:date="2022-03-07T17:59:00Z">
              <w:tcPr>
                <w:tcW w:w="2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77" w:author="陳浩吉" w:date="2022-02-23T15:47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55" w:type="pct"/>
            <w:shd w:val="clear" w:color="auto" w:fill="auto"/>
            <w:noWrap/>
            <w:hideMark/>
            <w:tcPrChange w:id="378" w:author="蘇賢庭" w:date="2022-03-07T17:59:00Z">
              <w:tcPr>
                <w:tcW w:w="255" w:type="pct"/>
                <w:gridSpan w:val="2"/>
                <w:shd w:val="clear" w:color="auto" w:fill="auto"/>
                <w:noWrap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379" w:author="蘇賢庭" w:date="2022-03-07T18:05:00Z">
              <w:r w:rsidRPr="00ED7357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380" w:author="陳浩吉" w:date="2022-02-23T15:43:00Z">
              <w:del w:id="381" w:author="蘇賢庭" w:date="2022-03-04T18:40:00Z">
                <w:r w:rsidDel="00033CB7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50</w:delText>
                </w:r>
              </w:del>
            </w:ins>
          </w:p>
        </w:tc>
        <w:tc>
          <w:tcPr>
            <w:tcW w:w="216" w:type="pct"/>
            <w:shd w:val="clear" w:color="auto" w:fill="auto"/>
            <w:noWrap/>
            <w:hideMark/>
            <w:tcPrChange w:id="382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8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84" w:author="蘇賢庭" w:date="2022-03-07T17:59:00Z">
              <w:r w:rsidRPr="00023EC5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385" w:author="陳浩吉" w:date="2022-02-23T15:44:00Z">
              <w:del w:id="386" w:author="蘇賢庭" w:date="2022-03-07T17:59:00Z">
                <w:r w:rsidRPr="00E82369" w:rsidDel="00F515B0">
                  <w:rPr>
                    <w:rFonts w:eastAsia="標楷體" w:cs="新細明體"/>
                    <w:color w:val="000000" w:themeColor="text1"/>
                    <w:kern w:val="0"/>
                    <w:rPrChange w:id="387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150" w:type="pct"/>
            <w:shd w:val="clear" w:color="auto" w:fill="auto"/>
            <w:noWrap/>
            <w:vAlign w:val="center"/>
            <w:hideMark/>
            <w:tcPrChange w:id="388" w:author="蘇賢庭" w:date="2022-03-07T17:59:00Z">
              <w:tcPr>
                <w:tcW w:w="15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shd w:val="clear" w:color="auto" w:fill="auto"/>
            <w:noWrap/>
            <w:hideMark/>
            <w:tcPrChange w:id="389" w:author="蘇賢庭" w:date="2022-03-07T17:59:00Z">
              <w:tcPr>
                <w:tcW w:w="137" w:type="pct"/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90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91" w:author="蘇賢庭" w:date="2022-03-07T18:06:00Z">
              <w:r w:rsidRPr="001D4EB9">
                <w:rPr>
                  <w:rFonts w:eastAsia="標楷體" w:cs="新細明體" w:hint="eastAsia"/>
                  <w:color w:val="000000" w:themeColor="text1"/>
                  <w:kern w:val="0"/>
                </w:rPr>
                <w:t>40</w:t>
              </w:r>
            </w:ins>
            <w:ins w:id="392" w:author="陳浩吉" w:date="2022-02-23T15:45:00Z">
              <w:del w:id="393" w:author="蘇賢庭" w:date="2022-03-07T17:59:00Z">
                <w:r w:rsidRPr="00E82369" w:rsidDel="007E4EEC">
                  <w:rPr>
                    <w:rFonts w:eastAsia="標楷體" w:cs="新細明體"/>
                    <w:color w:val="000000" w:themeColor="text1"/>
                    <w:kern w:val="0"/>
                    <w:rPrChange w:id="394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60</w:delText>
                </w:r>
              </w:del>
            </w:ins>
          </w:p>
        </w:tc>
        <w:tc>
          <w:tcPr>
            <w:tcW w:w="245" w:type="pct"/>
            <w:tcBorders>
              <w:right w:val="double" w:sz="4" w:space="0" w:color="0070C0"/>
            </w:tcBorders>
            <w:shd w:val="clear" w:color="auto" w:fill="auto"/>
            <w:tcPrChange w:id="395" w:author="蘇賢庭" w:date="2022-03-07T17:59:00Z">
              <w:tcPr>
                <w:tcW w:w="295" w:type="pct"/>
                <w:tcBorders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396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397" w:author="蘇賢庭" w:date="2022-03-07T18:06:00Z">
              <w:r w:rsidRPr="00F83A63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  <w:ins w:id="398" w:author="陳浩吉" w:date="2022-02-23T15:45:00Z">
              <w:del w:id="399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00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300</w:delText>
                </w:r>
              </w:del>
            </w:ins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401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02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03" w:author="蘇賢庭" w:date="2022-03-07T18:06:00Z">
              <w:r w:rsidRPr="00D81F8F">
                <w:rPr>
                  <w:rFonts w:eastAsia="標楷體" w:cs="新細明體" w:hint="eastAsia"/>
                  <w:color w:val="000000" w:themeColor="text1"/>
                  <w:kern w:val="0"/>
                </w:rPr>
                <w:t>500</w:t>
              </w:r>
            </w:ins>
            <w:ins w:id="404" w:author="陳浩吉" w:date="2022-02-23T15:50:00Z">
              <w:del w:id="405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06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7</w:delText>
                </w:r>
              </w:del>
            </w:ins>
            <w:ins w:id="407" w:author="陳浩吉" w:date="2022-02-23T15:45:00Z">
              <w:del w:id="408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09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</w:p>
        </w:tc>
        <w:tc>
          <w:tcPr>
            <w:tcW w:w="33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410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1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12" w:author="蘇賢庭" w:date="2022-03-07T18:07:00Z">
              <w:r w:rsidRPr="004D7732">
                <w:rPr>
                  <w:rFonts w:eastAsia="標楷體" w:cs="新細明體" w:hint="eastAsia"/>
                  <w:color w:val="000000" w:themeColor="text1"/>
                  <w:kern w:val="0"/>
                </w:rPr>
                <w:t>350</w:t>
              </w:r>
            </w:ins>
            <w:ins w:id="413" w:author="陳浩吉" w:date="2022-02-23T15:50:00Z">
              <w:del w:id="414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415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45</w:delText>
                </w:r>
              </w:del>
            </w:ins>
            <w:ins w:id="416" w:author="陳浩吉" w:date="2022-02-23T15:45:00Z">
              <w:del w:id="417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41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419" w:author="蘇賢庭" w:date="2022-03-07T17:59:00Z">
              <w:tcPr>
                <w:tcW w:w="1936" w:type="pct"/>
                <w:gridSpan w:val="3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  <w:sz w:val="16"/>
                <w:szCs w:val="16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使用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OS Cluster</w:t>
            </w:r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、單機</w:t>
            </w:r>
            <w:proofErr w:type="gramStart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本欄不需</w:t>
            </w:r>
            <w:proofErr w:type="gramEnd"/>
            <w:r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填寫。</w:t>
            </w:r>
          </w:p>
        </w:tc>
      </w:tr>
      <w:tr w:rsidR="00ED6D41" w:rsidRPr="00586028" w:rsidTr="0049791A">
        <w:tblPrEx>
          <w:tblPrExChange w:id="420" w:author="蘇賢庭" w:date="2022-03-07T17:59:00Z">
            <w:tblPrEx>
              <w:tblLayout w:type="fixed"/>
            </w:tblPrEx>
          </w:tblPrExChange>
        </w:tblPrEx>
        <w:trPr>
          <w:trHeight w:val="328"/>
          <w:trPrChange w:id="421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/>
            <w:shd w:val="clear" w:color="auto" w:fill="auto"/>
            <w:vAlign w:val="center"/>
            <w:hideMark/>
            <w:tcPrChange w:id="422" w:author="蘇賢庭" w:date="2022-03-07T17:59:00Z">
              <w:tcPr>
                <w:tcW w:w="176" w:type="pct"/>
                <w:gridSpan w:val="2"/>
                <w:vMerge/>
                <w:shd w:val="clear" w:color="auto" w:fill="auto"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  <w:noWrap/>
            <w:vAlign w:val="center"/>
            <w:hideMark/>
            <w:tcPrChange w:id="423" w:author="蘇賢庭" w:date="2022-03-07T17:59:00Z">
              <w:tcPr>
                <w:tcW w:w="83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44" w:type="pct"/>
            <w:shd w:val="clear" w:color="auto" w:fill="auto"/>
            <w:noWrap/>
            <w:vAlign w:val="center"/>
            <w:tcPrChange w:id="424" w:author="蘇賢庭" w:date="2022-03-07T17:59:00Z">
              <w:tcPr>
                <w:tcW w:w="156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25" w:author="陳浩吉" w:date="2022-02-23T15:3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210" w:type="pct"/>
            <w:shd w:val="clear" w:color="auto" w:fill="auto"/>
            <w:noWrap/>
            <w:vAlign w:val="center"/>
            <w:tcPrChange w:id="426" w:author="蘇賢庭" w:date="2022-03-07T17:59:00Z">
              <w:tcPr>
                <w:tcW w:w="221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27" w:author="陳浩吉" w:date="2022-02-23T15:47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</w:t>
              </w:r>
            </w:ins>
            <w:ins w:id="428" w:author="陳浩吉" w:date="2022-02-23T15:48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0</w:t>
              </w:r>
            </w:ins>
          </w:p>
        </w:tc>
        <w:tc>
          <w:tcPr>
            <w:tcW w:w="255" w:type="pct"/>
            <w:shd w:val="clear" w:color="auto" w:fill="auto"/>
            <w:noWrap/>
            <w:hideMark/>
            <w:tcPrChange w:id="429" w:author="蘇賢庭" w:date="2022-03-07T17:59:00Z">
              <w:tcPr>
                <w:tcW w:w="255" w:type="pct"/>
                <w:gridSpan w:val="2"/>
                <w:shd w:val="clear" w:color="auto" w:fill="auto"/>
                <w:noWrap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30" w:author="蘇賢庭" w:date="2022-03-07T18:05:00Z">
              <w:r w:rsidRPr="00ED7357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431" w:author="陳浩吉" w:date="2022-02-23T15:43:00Z">
              <w:del w:id="432" w:author="蘇賢庭" w:date="2022-03-04T18:40:00Z">
                <w:r w:rsidDel="00033CB7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50</w:delText>
                </w:r>
              </w:del>
            </w:ins>
          </w:p>
        </w:tc>
        <w:tc>
          <w:tcPr>
            <w:tcW w:w="216" w:type="pct"/>
            <w:shd w:val="clear" w:color="auto" w:fill="auto"/>
            <w:noWrap/>
            <w:hideMark/>
            <w:tcPrChange w:id="433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34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35" w:author="蘇賢庭" w:date="2022-03-07T17:59:00Z">
              <w:r w:rsidRPr="00023EC5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436" w:author="陳浩吉" w:date="2022-02-23T15:44:00Z">
              <w:del w:id="437" w:author="蘇賢庭" w:date="2022-03-07T17:59:00Z">
                <w:r w:rsidRPr="00E82369" w:rsidDel="00F515B0">
                  <w:rPr>
                    <w:rFonts w:eastAsia="標楷體" w:cs="新細明體"/>
                    <w:color w:val="000000" w:themeColor="text1"/>
                    <w:kern w:val="0"/>
                    <w:rPrChange w:id="43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150" w:type="pct"/>
            <w:shd w:val="clear" w:color="auto" w:fill="auto"/>
            <w:noWrap/>
            <w:vAlign w:val="center"/>
            <w:hideMark/>
            <w:tcPrChange w:id="439" w:author="蘇賢庭" w:date="2022-03-07T17:59:00Z">
              <w:tcPr>
                <w:tcW w:w="15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shd w:val="clear" w:color="auto" w:fill="auto"/>
            <w:noWrap/>
            <w:hideMark/>
            <w:tcPrChange w:id="440" w:author="蘇賢庭" w:date="2022-03-07T17:59:00Z">
              <w:tcPr>
                <w:tcW w:w="137" w:type="pct"/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4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42" w:author="蘇賢庭" w:date="2022-03-07T18:06:00Z">
              <w:r w:rsidRPr="001D4EB9">
                <w:rPr>
                  <w:rFonts w:eastAsia="標楷體" w:cs="新細明體" w:hint="eastAsia"/>
                  <w:color w:val="000000" w:themeColor="text1"/>
                  <w:kern w:val="0"/>
                </w:rPr>
                <w:t>40</w:t>
              </w:r>
            </w:ins>
            <w:ins w:id="443" w:author="陳浩吉" w:date="2022-02-23T15:45:00Z">
              <w:del w:id="444" w:author="蘇賢庭" w:date="2022-03-07T17:59:00Z">
                <w:r w:rsidRPr="00E82369" w:rsidDel="007E4EEC">
                  <w:rPr>
                    <w:rFonts w:eastAsia="標楷體" w:cs="新細明體"/>
                    <w:color w:val="000000" w:themeColor="text1"/>
                    <w:kern w:val="0"/>
                    <w:rPrChange w:id="445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60</w:delText>
                </w:r>
              </w:del>
            </w:ins>
          </w:p>
        </w:tc>
        <w:tc>
          <w:tcPr>
            <w:tcW w:w="245" w:type="pct"/>
            <w:tcBorders>
              <w:right w:val="double" w:sz="4" w:space="0" w:color="0070C0"/>
            </w:tcBorders>
            <w:shd w:val="clear" w:color="auto" w:fill="auto"/>
            <w:tcPrChange w:id="446" w:author="蘇賢庭" w:date="2022-03-07T17:59:00Z">
              <w:tcPr>
                <w:tcW w:w="295" w:type="pct"/>
                <w:tcBorders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47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48" w:author="蘇賢庭" w:date="2022-03-07T18:06:00Z">
              <w:r w:rsidRPr="00F83A63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  <w:ins w:id="449" w:author="陳浩吉" w:date="2022-02-23T15:45:00Z">
              <w:del w:id="450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51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300</w:delText>
                </w:r>
              </w:del>
            </w:ins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452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5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54" w:author="蘇賢庭" w:date="2022-03-07T18:06:00Z">
              <w:r w:rsidRPr="00D81F8F">
                <w:rPr>
                  <w:rFonts w:eastAsia="標楷體" w:cs="新細明體" w:hint="eastAsia"/>
                  <w:color w:val="000000" w:themeColor="text1"/>
                  <w:kern w:val="0"/>
                </w:rPr>
                <w:t>500</w:t>
              </w:r>
            </w:ins>
            <w:ins w:id="455" w:author="陳浩吉" w:date="2022-02-23T15:50:00Z">
              <w:del w:id="456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57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7</w:delText>
                </w:r>
              </w:del>
            </w:ins>
            <w:ins w:id="458" w:author="陳浩吉" w:date="2022-02-23T15:45:00Z">
              <w:del w:id="459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460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</w:p>
        </w:tc>
        <w:tc>
          <w:tcPr>
            <w:tcW w:w="334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461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62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63" w:author="蘇賢庭" w:date="2022-03-07T18:07:00Z">
              <w:r w:rsidRPr="004D7732">
                <w:rPr>
                  <w:rFonts w:eastAsia="標楷體" w:cs="新細明體" w:hint="eastAsia"/>
                  <w:color w:val="000000" w:themeColor="text1"/>
                  <w:kern w:val="0"/>
                </w:rPr>
                <w:t>350</w:t>
              </w:r>
            </w:ins>
            <w:ins w:id="464" w:author="陳浩吉" w:date="2022-02-23T15:50:00Z">
              <w:del w:id="465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466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45</w:delText>
                </w:r>
              </w:del>
            </w:ins>
            <w:ins w:id="467" w:author="陳浩吉" w:date="2022-02-23T15:45:00Z">
              <w:del w:id="468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469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470" w:author="蘇賢庭" w:date="2022-03-07T17:59:00Z">
              <w:tcPr>
                <w:tcW w:w="1936" w:type="pct"/>
                <w:gridSpan w:val="3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同正式主機</w:t>
            </w:r>
          </w:p>
        </w:tc>
      </w:tr>
      <w:tr w:rsidR="00ED6D41" w:rsidRPr="00586028" w:rsidTr="0049791A">
        <w:tblPrEx>
          <w:tblPrExChange w:id="471" w:author="蘇賢庭" w:date="2022-03-07T17:59:00Z">
            <w:tblPrEx>
              <w:tblLayout w:type="fixed"/>
            </w:tblPrEx>
          </w:tblPrExChange>
        </w:tblPrEx>
        <w:trPr>
          <w:trHeight w:val="328"/>
          <w:trPrChange w:id="472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/>
            <w:shd w:val="clear" w:color="auto" w:fill="auto"/>
            <w:vAlign w:val="center"/>
            <w:hideMark/>
            <w:tcPrChange w:id="473" w:author="蘇賢庭" w:date="2022-03-07T17:59:00Z">
              <w:tcPr>
                <w:tcW w:w="176" w:type="pct"/>
                <w:gridSpan w:val="2"/>
                <w:vMerge/>
                <w:shd w:val="clear" w:color="auto" w:fill="auto"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  <w:noWrap/>
            <w:vAlign w:val="center"/>
            <w:hideMark/>
            <w:tcPrChange w:id="474" w:author="蘇賢庭" w:date="2022-03-07T17:59:00Z">
              <w:tcPr>
                <w:tcW w:w="83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tcPrChange w:id="475" w:author="蘇賢庭" w:date="2022-03-07T17:59:00Z">
              <w:tcPr>
                <w:tcW w:w="156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76" w:author="陳浩吉" w:date="2022-02-23T15:3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210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tcPrChange w:id="477" w:author="蘇賢庭" w:date="2022-03-07T17:59:00Z">
              <w:tcPr>
                <w:tcW w:w="221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78" w:author="陳浩吉" w:date="2022-02-23T15:48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55" w:type="pct"/>
            <w:tcBorders>
              <w:bottom w:val="single" w:sz="8" w:space="0" w:color="0070C0"/>
            </w:tcBorders>
            <w:shd w:val="clear" w:color="auto" w:fill="auto"/>
            <w:noWrap/>
            <w:hideMark/>
            <w:tcPrChange w:id="479" w:author="蘇賢庭" w:date="2022-03-07T17:59:00Z">
              <w:tcPr>
                <w:tcW w:w="255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480" w:author="蘇賢庭" w:date="2022-03-07T18:05:00Z">
              <w:r w:rsidRPr="00ED7357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481" w:author="陳浩吉" w:date="2022-02-23T15:43:00Z">
              <w:del w:id="482" w:author="蘇賢庭" w:date="2022-03-04T18:40:00Z">
                <w:r w:rsidDel="00033CB7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50</w:delText>
                </w:r>
              </w:del>
            </w:ins>
          </w:p>
        </w:tc>
        <w:tc>
          <w:tcPr>
            <w:tcW w:w="216" w:type="pct"/>
            <w:tcBorders>
              <w:bottom w:val="single" w:sz="8" w:space="0" w:color="0070C0"/>
            </w:tcBorders>
            <w:shd w:val="clear" w:color="auto" w:fill="auto"/>
            <w:noWrap/>
            <w:hideMark/>
            <w:tcPrChange w:id="483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84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85" w:author="蘇賢庭" w:date="2022-03-07T17:59:00Z">
              <w:r w:rsidRPr="00023EC5"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486" w:author="陳浩吉" w:date="2022-02-23T15:44:00Z">
              <w:del w:id="487" w:author="蘇賢庭" w:date="2022-03-07T17:59:00Z">
                <w:r w:rsidRPr="00E82369" w:rsidDel="00F515B0">
                  <w:rPr>
                    <w:rFonts w:eastAsia="標楷體" w:cs="新細明體"/>
                    <w:color w:val="000000" w:themeColor="text1"/>
                    <w:kern w:val="0"/>
                    <w:rPrChange w:id="48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150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489" w:author="蘇賢庭" w:date="2022-03-07T17:59:00Z">
              <w:tcPr>
                <w:tcW w:w="150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8" w:space="0" w:color="0070C0"/>
            </w:tcBorders>
            <w:shd w:val="clear" w:color="auto" w:fill="auto"/>
            <w:noWrap/>
            <w:hideMark/>
            <w:tcPrChange w:id="490" w:author="蘇賢庭" w:date="2022-03-07T17:59:00Z">
              <w:tcPr>
                <w:tcW w:w="137" w:type="pct"/>
                <w:tcBorders>
                  <w:bottom w:val="single" w:sz="8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9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92" w:author="蘇賢庭" w:date="2022-03-07T18:06:00Z">
              <w:r w:rsidRPr="001D4EB9">
                <w:rPr>
                  <w:rFonts w:eastAsia="標楷體" w:cs="新細明體" w:hint="eastAsia"/>
                  <w:color w:val="000000" w:themeColor="text1"/>
                  <w:kern w:val="0"/>
                </w:rPr>
                <w:t>40</w:t>
              </w:r>
            </w:ins>
            <w:ins w:id="493" w:author="陳浩吉" w:date="2022-02-23T15:45:00Z">
              <w:del w:id="494" w:author="蘇賢庭" w:date="2022-03-07T17:59:00Z">
                <w:r w:rsidRPr="00E82369" w:rsidDel="007E4EEC">
                  <w:rPr>
                    <w:rFonts w:eastAsia="標楷體" w:cs="新細明體"/>
                    <w:color w:val="000000" w:themeColor="text1"/>
                    <w:kern w:val="0"/>
                    <w:rPrChange w:id="495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60</w:delText>
                </w:r>
              </w:del>
            </w:ins>
          </w:p>
        </w:tc>
        <w:tc>
          <w:tcPr>
            <w:tcW w:w="245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  <w:tcPrChange w:id="496" w:author="蘇賢庭" w:date="2022-03-07T17:59:00Z">
              <w:tcPr>
                <w:tcW w:w="295" w:type="pct"/>
                <w:tcBorders>
                  <w:bottom w:val="single" w:sz="8" w:space="0" w:color="0070C0"/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497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498" w:author="蘇賢庭" w:date="2022-03-07T18:06:00Z">
              <w:r w:rsidRPr="00F83A63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  <w:ins w:id="499" w:author="陳浩吉" w:date="2022-02-23T15:45:00Z">
              <w:del w:id="500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01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300</w:delText>
                </w:r>
              </w:del>
            </w:ins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502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0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04" w:author="蘇賢庭" w:date="2022-03-07T18:06:00Z">
              <w:r w:rsidRPr="00D81F8F">
                <w:rPr>
                  <w:rFonts w:eastAsia="標楷體" w:cs="新細明體" w:hint="eastAsia"/>
                  <w:color w:val="000000" w:themeColor="text1"/>
                  <w:kern w:val="0"/>
                </w:rPr>
                <w:t>500</w:t>
              </w:r>
            </w:ins>
            <w:ins w:id="505" w:author="陳浩吉" w:date="2022-02-23T15:50:00Z">
              <w:del w:id="506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07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7</w:delText>
                </w:r>
              </w:del>
            </w:ins>
            <w:ins w:id="508" w:author="陳浩吉" w:date="2022-02-23T15:45:00Z">
              <w:del w:id="509" w:author="蘇賢庭" w:date="2022-03-04T18:41:00Z">
                <w:r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10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</w:p>
        </w:tc>
        <w:tc>
          <w:tcPr>
            <w:tcW w:w="33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hideMark/>
            <w:tcPrChange w:id="511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bottom w:val="single" w:sz="8" w:space="0" w:color="0070C0"/>
                  <w:right w:val="double" w:sz="4" w:space="0" w:color="0070C0"/>
                </w:tcBorders>
                <w:shd w:val="clear" w:color="auto" w:fill="auto"/>
                <w:noWrap/>
                <w:hideMark/>
              </w:tcPr>
            </w:tcPrChange>
          </w:tcPr>
          <w:p w:rsidR="00ED6D41" w:rsidRPr="00E82369" w:rsidRDefault="00ED6D41" w:rsidP="00ED6D4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12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13" w:author="蘇賢庭" w:date="2022-03-07T18:07:00Z">
              <w:r w:rsidRPr="004D7732">
                <w:rPr>
                  <w:rFonts w:eastAsia="標楷體" w:cs="新細明體" w:hint="eastAsia"/>
                  <w:color w:val="000000" w:themeColor="text1"/>
                  <w:kern w:val="0"/>
                </w:rPr>
                <w:t>350</w:t>
              </w:r>
            </w:ins>
            <w:ins w:id="514" w:author="陳浩吉" w:date="2022-02-23T15:50:00Z">
              <w:del w:id="515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516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45</w:delText>
                </w:r>
              </w:del>
            </w:ins>
            <w:ins w:id="517" w:author="陳浩吉" w:date="2022-02-23T15:45:00Z">
              <w:del w:id="518" w:author="蘇賢庭" w:date="2022-03-04T18:42:00Z">
                <w:r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519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520" w:author="蘇賢庭" w:date="2022-03-07T17:59:00Z">
              <w:tcPr>
                <w:tcW w:w="1936" w:type="pct"/>
                <w:gridSpan w:val="3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ED6D41" w:rsidRPr="00CA1E6D" w:rsidRDefault="00ED6D41" w:rsidP="00ED6D4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293"/>
          <w:trPrChange w:id="521" w:author="蘇賢庭" w:date="2022-03-07T17:59:00Z">
            <w:trPr>
              <w:trHeight w:val="293"/>
            </w:trPr>
          </w:trPrChange>
        </w:trPr>
        <w:tc>
          <w:tcPr>
            <w:tcW w:w="164" w:type="pct"/>
            <w:vMerge/>
            <w:shd w:val="clear" w:color="auto" w:fill="auto"/>
            <w:vAlign w:val="center"/>
            <w:tcPrChange w:id="522" w:author="蘇賢庭" w:date="2022-03-07T17:59:00Z">
              <w:tcPr>
                <w:tcW w:w="164" w:type="pct"/>
                <w:vMerge/>
                <w:shd w:val="clear" w:color="auto" w:fill="auto"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  <w:noWrap/>
            <w:vAlign w:val="center"/>
            <w:tcPrChange w:id="523" w:author="蘇賢庭" w:date="2022-03-07T17:59:00Z">
              <w:tcPr>
                <w:tcW w:w="83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倒檔空間需求</w:t>
            </w:r>
          </w:p>
        </w:tc>
        <w:tc>
          <w:tcPr>
            <w:tcW w:w="14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24" w:author="蘇賢庭" w:date="2022-03-07T17:59:00Z">
              <w:tcPr>
                <w:tcW w:w="144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0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25" w:author="蘇賢庭" w:date="2022-03-07T17:59:00Z">
              <w:tcPr>
                <w:tcW w:w="210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5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26" w:author="蘇賢庭" w:date="2022-03-07T17:59:00Z">
              <w:tcPr>
                <w:tcW w:w="255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6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27" w:author="蘇賢庭" w:date="2022-03-07T17:59:00Z">
              <w:tcPr>
                <w:tcW w:w="216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E82369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28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150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29" w:author="蘇賢庭" w:date="2022-03-07T17:59:00Z">
              <w:tcPr>
                <w:tcW w:w="150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30" w:author="蘇賢庭" w:date="2022-03-07T17:59:00Z">
              <w:tcPr>
                <w:tcW w:w="216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E82369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3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5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  <w:tcPrChange w:id="532" w:author="蘇賢庭" w:date="2022-03-07T17:59:00Z">
              <w:tcPr>
                <w:tcW w:w="295" w:type="pct"/>
                <w:gridSpan w:val="2"/>
                <w:tcBorders>
                  <w:right w:val="double" w:sz="4" w:space="0" w:color="0070C0"/>
                  <w:tl2br w:val="single" w:sz="8" w:space="0" w:color="0070C0"/>
                </w:tcBorders>
                <w:shd w:val="clear" w:color="auto" w:fill="auto"/>
              </w:tcPr>
            </w:tcPrChange>
          </w:tcPr>
          <w:p w:rsidR="00FF73DA" w:rsidRPr="00E82369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3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tcPrChange w:id="534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E82369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35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334" w:type="pct"/>
            <w:tcBorders>
              <w:left w:val="doub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tcPrChange w:id="536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right w:val="double" w:sz="4" w:space="0" w:color="0070C0"/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E82369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37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tcPrChange w:id="538" w:author="蘇賢庭" w:date="2022-03-07T17:59:00Z">
              <w:tcPr>
                <w:tcW w:w="1891" w:type="pct"/>
                <w:gridSpan w:val="2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3F506E" w:rsidRDefault="003E1BA8" w:rsidP="00FF73DA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若需DB全部倒檔，則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為正式主機資料庫G欄</w:t>
            </w: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空間1</w:t>
            </w:r>
            <w:r w:rsidR="00FF73DA"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/2</w:t>
            </w:r>
          </w:p>
        </w:tc>
      </w:tr>
      <w:tr w:rsidR="0049791A" w:rsidRPr="00586028" w:rsidTr="0049791A">
        <w:trPr>
          <w:trHeight w:val="328"/>
          <w:trPrChange w:id="539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 w:val="restart"/>
            <w:shd w:val="clear" w:color="auto" w:fill="auto"/>
            <w:vAlign w:val="center"/>
            <w:hideMark/>
            <w:tcPrChange w:id="540" w:author="蘇賢庭" w:date="2022-03-07T17:59:00Z">
              <w:tcPr>
                <w:tcW w:w="164" w:type="pct"/>
                <w:vMerge w:val="restart"/>
                <w:shd w:val="clear" w:color="auto" w:fill="auto"/>
                <w:vAlign w:val="center"/>
                <w:hideMark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FF73DA" w:rsidRPr="00CA1E6D" w:rsidRDefault="00FF73D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830" w:type="pct"/>
            <w:shd w:val="clear" w:color="auto" w:fill="auto"/>
            <w:noWrap/>
            <w:vAlign w:val="center"/>
            <w:hideMark/>
            <w:tcPrChange w:id="541" w:author="蘇賢庭" w:date="2022-03-07T17:59:00Z">
              <w:tcPr>
                <w:tcW w:w="83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CA1E6D" w:rsidRDefault="00FF73DA" w:rsidP="00FF73D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4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tcPrChange w:id="542" w:author="蘇賢庭" w:date="2022-03-07T17:59:00Z">
              <w:tcPr>
                <w:tcW w:w="144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485F38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43" w:author="陳浩吉" w:date="2022-02-23T15:3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210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tcPrChange w:id="544" w:author="蘇賢庭" w:date="2022-03-07T17:59:00Z">
              <w:tcPr>
                <w:tcW w:w="210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FF73DA" w:rsidRPr="00CA1E6D" w:rsidRDefault="00797D1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45" w:author="陳浩吉" w:date="2022-02-23T15:48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55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546" w:author="蘇賢庭" w:date="2022-03-07T17:59:00Z">
              <w:tcPr>
                <w:tcW w:w="255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CA1E6D" w:rsidRDefault="004D226C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547" w:author="蘇賢庭" w:date="2022-03-07T18:05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548" w:author="陳浩吉" w:date="2022-02-23T15:45:00Z">
              <w:del w:id="549" w:author="蘇賢庭" w:date="2022-03-04T18:40:00Z">
                <w:r w:rsidR="00485F38" w:rsidDel="00033CB7">
                  <w:rPr>
                    <w:rFonts w:eastAsia="標楷體" w:cs="新細明體" w:hint="eastAsia"/>
                    <w:color w:val="000000" w:themeColor="text1"/>
                    <w:kern w:val="0"/>
                  </w:rPr>
                  <w:delText>50</w:delText>
                </w:r>
              </w:del>
            </w:ins>
          </w:p>
        </w:tc>
        <w:tc>
          <w:tcPr>
            <w:tcW w:w="216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550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E82369" w:rsidRDefault="0049791A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5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52" w:author="蘇賢庭" w:date="2022-03-07T17:59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</w:t>
              </w:r>
            </w:ins>
            <w:ins w:id="553" w:author="陳浩吉" w:date="2022-02-23T15:45:00Z">
              <w:del w:id="554" w:author="蘇賢庭" w:date="2022-03-07T17:59:00Z">
                <w:r w:rsidR="00485F38" w:rsidRPr="00E82369" w:rsidDel="0049791A">
                  <w:rPr>
                    <w:rFonts w:eastAsia="標楷體" w:cs="新細明體"/>
                    <w:color w:val="000000" w:themeColor="text1"/>
                    <w:kern w:val="0"/>
                    <w:rPrChange w:id="555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10</w:delText>
                </w:r>
              </w:del>
            </w:ins>
          </w:p>
        </w:tc>
        <w:tc>
          <w:tcPr>
            <w:tcW w:w="150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556" w:author="蘇賢庭" w:date="2022-03-07T17:59:00Z">
              <w:tcPr>
                <w:tcW w:w="150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CA1E6D" w:rsidRDefault="00FF73DA" w:rsidP="00FF73D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  <w:tcPrChange w:id="557" w:author="蘇賢庭" w:date="2022-03-07T17:59:00Z">
              <w:tcPr>
                <w:tcW w:w="216" w:type="pct"/>
                <w:gridSpan w:val="2"/>
                <w:tcBorders>
                  <w:bottom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E82369" w:rsidRDefault="004D226C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58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59" w:author="蘇賢庭" w:date="2022-03-07T18:0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40</w:t>
              </w:r>
            </w:ins>
            <w:ins w:id="560" w:author="陳浩吉" w:date="2022-02-23T15:45:00Z">
              <w:del w:id="561" w:author="蘇賢庭" w:date="2022-03-07T17:59:00Z">
                <w:r w:rsidR="00485F38" w:rsidRPr="00E82369" w:rsidDel="0049791A">
                  <w:rPr>
                    <w:rFonts w:eastAsia="標楷體" w:cs="新細明體" w:hint="eastAsia"/>
                    <w:color w:val="000000" w:themeColor="text1"/>
                    <w:kern w:val="0"/>
                    <w:rPrChange w:id="562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60</w:delText>
                </w:r>
              </w:del>
            </w:ins>
          </w:p>
        </w:tc>
        <w:tc>
          <w:tcPr>
            <w:tcW w:w="245" w:type="pct"/>
            <w:tcBorders>
              <w:bottom w:val="single" w:sz="8" w:space="0" w:color="0070C0"/>
              <w:right w:val="double" w:sz="4" w:space="0" w:color="0070C0"/>
            </w:tcBorders>
            <w:shd w:val="clear" w:color="auto" w:fill="auto"/>
            <w:tcPrChange w:id="563" w:author="蘇賢庭" w:date="2022-03-07T17:59:00Z">
              <w:tcPr>
                <w:tcW w:w="295" w:type="pct"/>
                <w:gridSpan w:val="2"/>
                <w:tcBorders>
                  <w:bottom w:val="single" w:sz="8" w:space="0" w:color="0070C0"/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FF73DA" w:rsidRPr="00E82369" w:rsidRDefault="004D226C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64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65" w:author="蘇賢庭" w:date="2022-03-07T18:0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  <w:ins w:id="566" w:author="陳浩吉" w:date="2022-02-23T15:45:00Z">
              <w:del w:id="567" w:author="蘇賢庭" w:date="2022-03-04T18:41:00Z">
                <w:r w:rsidR="00485F38"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68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300</w:delText>
                </w:r>
              </w:del>
            </w:ins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569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E82369" w:rsidRDefault="004D226C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70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71" w:author="蘇賢庭" w:date="2022-03-07T18:06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500</w:t>
              </w:r>
            </w:ins>
            <w:ins w:id="572" w:author="陳浩吉" w:date="2022-02-23T15:50:00Z">
              <w:del w:id="573" w:author="蘇賢庭" w:date="2022-03-04T18:41:00Z">
                <w:r w:rsidR="00797D1A"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74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7</w:delText>
                </w:r>
              </w:del>
            </w:ins>
            <w:ins w:id="575" w:author="陳浩吉" w:date="2022-02-23T15:45:00Z">
              <w:del w:id="576" w:author="蘇賢庭" w:date="2022-03-04T18:41:00Z">
                <w:r w:rsidR="00485F38" w:rsidRPr="00E82369" w:rsidDel="00033CB7">
                  <w:rPr>
                    <w:rFonts w:eastAsia="標楷體" w:cs="新細明體"/>
                    <w:color w:val="000000" w:themeColor="text1"/>
                    <w:kern w:val="0"/>
                    <w:rPrChange w:id="577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</w:p>
        </w:tc>
        <w:tc>
          <w:tcPr>
            <w:tcW w:w="334" w:type="pct"/>
            <w:tcBorders>
              <w:left w:val="double" w:sz="4" w:space="0" w:color="0070C0"/>
              <w:bottom w:val="single" w:sz="8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578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bottom w:val="single" w:sz="8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E82369" w:rsidRDefault="00ED6D41" w:rsidP="00FF73D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79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ins w:id="580" w:author="蘇賢庭" w:date="2022-03-07T18:07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350</w:t>
              </w:r>
            </w:ins>
            <w:ins w:id="581" w:author="陳浩吉" w:date="2022-02-23T15:50:00Z">
              <w:del w:id="582" w:author="蘇賢庭" w:date="2022-03-04T18:42:00Z">
                <w:r w:rsidR="00797D1A"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583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45</w:delText>
                </w:r>
              </w:del>
            </w:ins>
            <w:ins w:id="584" w:author="陳浩吉" w:date="2022-02-23T15:45:00Z">
              <w:del w:id="585" w:author="蘇賢庭" w:date="2022-03-04T18:42:00Z">
                <w:r w:rsidR="00485F38" w:rsidRPr="00E82369" w:rsidDel="00D51D5F">
                  <w:rPr>
                    <w:rFonts w:eastAsia="標楷體" w:cs="新細明體"/>
                    <w:color w:val="000000" w:themeColor="text1"/>
                    <w:kern w:val="0"/>
                    <w:rPrChange w:id="586" w:author="蘇賢庭" w:date="2022-03-03T16:55:00Z">
                      <w:rPr>
                        <w:rFonts w:eastAsia="標楷體"/>
                        <w:color w:val="000000" w:themeColor="text1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587" w:author="蘇賢庭" w:date="2022-03-07T17:59:00Z">
              <w:tcPr>
                <w:tcW w:w="1891" w:type="pct"/>
                <w:gridSpan w:val="2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FF73DA" w:rsidRPr="00CA1E6D" w:rsidRDefault="00FF73DA" w:rsidP="00FF73D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9791A" w:rsidRPr="00586028" w:rsidTr="0049791A">
        <w:trPr>
          <w:trHeight w:val="328"/>
          <w:trPrChange w:id="588" w:author="蘇賢庭" w:date="2022-03-07T17:59:00Z">
            <w:trPr>
              <w:trHeight w:val="328"/>
            </w:trPr>
          </w:trPrChange>
        </w:trPr>
        <w:tc>
          <w:tcPr>
            <w:tcW w:w="164" w:type="pct"/>
            <w:vMerge/>
            <w:shd w:val="clear" w:color="auto" w:fill="auto"/>
            <w:vAlign w:val="center"/>
            <w:hideMark/>
            <w:tcPrChange w:id="589" w:author="蘇賢庭" w:date="2022-03-07T17:59:00Z">
              <w:tcPr>
                <w:tcW w:w="164" w:type="pct"/>
                <w:vMerge/>
                <w:shd w:val="clear" w:color="auto" w:fill="auto"/>
                <w:vAlign w:val="center"/>
                <w:hideMark/>
              </w:tcPr>
            </w:tcPrChange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30" w:type="pct"/>
            <w:shd w:val="clear" w:color="auto" w:fill="auto"/>
            <w:noWrap/>
            <w:vAlign w:val="center"/>
            <w:hideMark/>
            <w:tcPrChange w:id="590" w:author="蘇賢庭" w:date="2022-03-07T17:59:00Z">
              <w:tcPr>
                <w:tcW w:w="83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CA1E6D" w:rsidRDefault="003E1BA8" w:rsidP="003E1BA8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>
              <w:rPr>
                <w:rFonts w:eastAsia="標楷體" w:cs="新細明體" w:hint="eastAsia"/>
                <w:color w:val="000000" w:themeColor="text1"/>
                <w:kern w:val="0"/>
              </w:rPr>
              <w:t>倒檔空間需求</w:t>
            </w:r>
          </w:p>
        </w:tc>
        <w:tc>
          <w:tcPr>
            <w:tcW w:w="144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91" w:author="蘇賢庭" w:date="2022-03-07T17:59:00Z">
              <w:tcPr>
                <w:tcW w:w="144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10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tcPrChange w:id="592" w:author="蘇賢庭" w:date="2022-03-07T17:59:00Z">
              <w:tcPr>
                <w:tcW w:w="210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</w:tcPr>
            </w:tcPrChange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55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  <w:tcPrChange w:id="593" w:author="蘇賢庭" w:date="2022-03-07T17:59:00Z">
              <w:tcPr>
                <w:tcW w:w="255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16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  <w:tcPrChange w:id="594" w:author="蘇賢庭" w:date="2022-03-07T17:59:00Z">
              <w:tcPr>
                <w:tcW w:w="216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150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  <w:tcPrChange w:id="595" w:author="蘇賢庭" w:date="2022-03-07T17:59:00Z">
              <w:tcPr>
                <w:tcW w:w="150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CA1E6D" w:rsidRDefault="003E1BA8" w:rsidP="003E1BA8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tcBorders>
              <w:tl2br w:val="single" w:sz="8" w:space="0" w:color="0070C0"/>
            </w:tcBorders>
            <w:shd w:val="clear" w:color="auto" w:fill="auto"/>
            <w:noWrap/>
            <w:vAlign w:val="center"/>
            <w:hideMark/>
            <w:tcPrChange w:id="596" w:author="蘇賢庭" w:date="2022-03-07T17:59:00Z">
              <w:tcPr>
                <w:tcW w:w="216" w:type="pct"/>
                <w:gridSpan w:val="2"/>
                <w:tcBorders>
                  <w:tl2br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97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245" w:type="pct"/>
            <w:tcBorders>
              <w:right w:val="double" w:sz="4" w:space="0" w:color="0070C0"/>
              <w:tl2br w:val="single" w:sz="8" w:space="0" w:color="0070C0"/>
            </w:tcBorders>
            <w:shd w:val="clear" w:color="auto" w:fill="auto"/>
            <w:tcPrChange w:id="598" w:author="蘇賢庭" w:date="2022-03-07T17:59:00Z">
              <w:tcPr>
                <w:tcW w:w="295" w:type="pct"/>
                <w:gridSpan w:val="2"/>
                <w:tcBorders>
                  <w:right w:val="double" w:sz="4" w:space="0" w:color="0070C0"/>
                  <w:tl2br w:val="single" w:sz="8" w:space="0" w:color="0070C0"/>
                </w:tcBorders>
                <w:shd w:val="clear" w:color="auto" w:fill="auto"/>
              </w:tcPr>
            </w:tcPrChange>
          </w:tcPr>
          <w:p w:rsidR="003E1BA8" w:rsidRPr="00E82369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599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295" w:type="pct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600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01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334" w:type="pct"/>
            <w:tcBorders>
              <w:left w:val="double" w:sz="4" w:space="0" w:color="0070C0"/>
              <w:bottom w:val="single" w:sz="4" w:space="0" w:color="0070C0"/>
              <w:right w:val="double" w:sz="4" w:space="0" w:color="0070C0"/>
              <w:tl2br w:val="single" w:sz="8" w:space="0" w:color="0070C0"/>
            </w:tcBorders>
            <w:shd w:val="clear" w:color="auto" w:fill="auto"/>
            <w:noWrap/>
            <w:vAlign w:val="center"/>
            <w:hideMark/>
            <w:tcPrChange w:id="602" w:author="蘇賢庭" w:date="2022-03-07T17:59:00Z">
              <w:tcPr>
                <w:tcW w:w="334" w:type="pct"/>
                <w:gridSpan w:val="2"/>
                <w:tcBorders>
                  <w:left w:val="double" w:sz="4" w:space="0" w:color="0070C0"/>
                  <w:bottom w:val="single" w:sz="4" w:space="0" w:color="0070C0"/>
                  <w:right w:val="double" w:sz="4" w:space="0" w:color="0070C0"/>
                  <w:tl2br w:val="single" w:sz="8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3E1BA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03" w:author="蘇賢庭" w:date="2022-03-03T16:55:00Z">
                  <w:rPr>
                    <w:rFonts w:eastAsia="標楷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604" w:author="蘇賢庭" w:date="2022-03-07T17:59:00Z">
              <w:tcPr>
                <w:tcW w:w="1891" w:type="pct"/>
                <w:gridSpan w:val="2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3F506E" w:rsidRDefault="003E1BA8" w:rsidP="003E1BA8">
            <w:pPr>
              <w:widowControl/>
              <w:rPr>
                <w:rFonts w:ascii="標楷體" w:eastAsia="標楷體" w:hAnsi="標楷體"/>
                <w:color w:val="000000" w:themeColor="text1"/>
                <w:kern w:val="0"/>
                <w:sz w:val="20"/>
                <w:szCs w:val="20"/>
              </w:rPr>
            </w:pPr>
            <w:r>
              <w:rPr>
                <w:rFonts w:ascii="標楷體" w:eastAsia="標楷體" w:hAnsi="標楷體" w:cs="新細明體" w:hint="eastAsia"/>
                <w:color w:val="000000" w:themeColor="text1"/>
                <w:kern w:val="0"/>
                <w:sz w:val="20"/>
                <w:szCs w:val="20"/>
              </w:rPr>
              <w:t>若需DB全部倒檔，則為正式主機資料庫G欄空間1/2</w:t>
            </w:r>
          </w:p>
        </w:tc>
      </w:tr>
      <w:tr w:rsidR="0049791A" w:rsidRPr="00586028" w:rsidTr="0049791A">
        <w:trPr>
          <w:trHeight w:val="328"/>
          <w:trPrChange w:id="605" w:author="蘇賢庭" w:date="2022-03-07T17:59:00Z">
            <w:trPr>
              <w:trHeight w:val="328"/>
            </w:trPr>
          </w:trPrChange>
        </w:trPr>
        <w:tc>
          <w:tcPr>
            <w:tcW w:w="994" w:type="pct"/>
            <w:gridSpan w:val="2"/>
            <w:shd w:val="clear" w:color="auto" w:fill="auto"/>
            <w:noWrap/>
            <w:vAlign w:val="center"/>
            <w:hideMark/>
            <w:tcPrChange w:id="606" w:author="蘇賢庭" w:date="2022-03-07T17:59:00Z">
              <w:tcPr>
                <w:tcW w:w="994" w:type="pct"/>
                <w:gridSpan w:val="3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586028" w:rsidRDefault="003E1BA8" w:rsidP="003E1BA8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144" w:type="pct"/>
            <w:shd w:val="clear" w:color="auto" w:fill="auto"/>
            <w:noWrap/>
            <w:vAlign w:val="center"/>
            <w:tcPrChange w:id="607" w:author="蘇賢庭" w:date="2022-03-07T17:59:00Z">
              <w:tcPr>
                <w:tcW w:w="144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3E1BA8" w:rsidRPr="00586028" w:rsidRDefault="00485F3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608" w:author="陳浩吉" w:date="2022-02-23T15:45:00Z">
              <w:r>
                <w:rPr>
                  <w:rFonts w:eastAsia="標楷體" w:cs="新細明體" w:hint="eastAsia"/>
                  <w:color w:val="000000"/>
                  <w:kern w:val="0"/>
                </w:rPr>
                <w:t>500</w:t>
              </w:r>
            </w:ins>
          </w:p>
        </w:tc>
        <w:tc>
          <w:tcPr>
            <w:tcW w:w="210" w:type="pct"/>
            <w:shd w:val="clear" w:color="auto" w:fill="auto"/>
            <w:noWrap/>
            <w:vAlign w:val="center"/>
            <w:tcPrChange w:id="609" w:author="蘇賢庭" w:date="2022-03-07T17:59:00Z">
              <w:tcPr>
                <w:tcW w:w="210" w:type="pct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3E1BA8" w:rsidRPr="00586028" w:rsidRDefault="00797D1A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610" w:author="陳浩吉" w:date="2022-02-23T15:48:00Z">
              <w:r>
                <w:rPr>
                  <w:rFonts w:eastAsia="標楷體" w:cs="新細明體" w:hint="eastAsia"/>
                  <w:color w:val="000000"/>
                  <w:kern w:val="0"/>
                </w:rPr>
                <w:t>250</w:t>
              </w:r>
            </w:ins>
          </w:p>
        </w:tc>
        <w:tc>
          <w:tcPr>
            <w:tcW w:w="255" w:type="pct"/>
            <w:shd w:val="clear" w:color="auto" w:fill="auto"/>
            <w:noWrap/>
            <w:vAlign w:val="center"/>
            <w:hideMark/>
            <w:tcPrChange w:id="611" w:author="蘇賢庭" w:date="2022-03-07T17:59:00Z">
              <w:tcPr>
                <w:tcW w:w="255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586028" w:rsidRDefault="00485F38" w:rsidP="003E1BA8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612" w:author="陳浩吉" w:date="2022-02-23T15:45:00Z">
              <w:del w:id="613" w:author="蘇賢庭" w:date="2022-03-04T18:40:00Z">
                <w:r w:rsidDel="00033CB7">
                  <w:rPr>
                    <w:rFonts w:eastAsia="標楷體" w:cs="新細明體" w:hint="eastAsia"/>
                    <w:color w:val="000000"/>
                    <w:kern w:val="0"/>
                  </w:rPr>
                  <w:delText>2</w:delText>
                </w:r>
              </w:del>
            </w:ins>
            <w:ins w:id="614" w:author="陳浩吉" w:date="2022-02-23T15:46:00Z">
              <w:del w:id="615" w:author="蘇賢庭" w:date="2022-03-04T18:40:00Z">
                <w:r w:rsidDel="00033CB7">
                  <w:rPr>
                    <w:rFonts w:eastAsia="標楷體" w:cs="新細明體" w:hint="eastAsia"/>
                    <w:color w:val="000000"/>
                    <w:kern w:val="0"/>
                  </w:rPr>
                  <w:delText>50</w:delText>
                </w:r>
              </w:del>
            </w:ins>
            <w:ins w:id="616" w:author="蘇賢庭" w:date="2022-03-07T18:05:00Z">
              <w:r w:rsidR="004D226C">
                <w:rPr>
                  <w:rFonts w:eastAsia="標楷體" w:cs="新細明體" w:hint="eastAsia"/>
                  <w:color w:val="000000"/>
                  <w:kern w:val="0"/>
                </w:rPr>
                <w:t>100</w:t>
              </w:r>
            </w:ins>
          </w:p>
        </w:tc>
        <w:tc>
          <w:tcPr>
            <w:tcW w:w="216" w:type="pct"/>
            <w:shd w:val="clear" w:color="auto" w:fill="auto"/>
            <w:noWrap/>
            <w:vAlign w:val="center"/>
            <w:hideMark/>
            <w:tcPrChange w:id="617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485F3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18" w:author="蘇賢庭" w:date="2022-03-03T16:55:00Z">
                  <w:rPr>
                    <w:rFonts w:eastAsia="標楷體"/>
                    <w:kern w:val="0"/>
                    <w:sz w:val="20"/>
                    <w:szCs w:val="20"/>
                  </w:rPr>
                </w:rPrChange>
              </w:rPr>
            </w:pPr>
            <w:ins w:id="619" w:author="陳浩吉" w:date="2022-02-23T15:46:00Z">
              <w:del w:id="620" w:author="蘇賢庭" w:date="2022-03-07T17:59:00Z">
                <w:r w:rsidRPr="00E82369" w:rsidDel="0049791A">
                  <w:rPr>
                    <w:rFonts w:eastAsia="標楷體" w:cs="新細明體" w:hint="eastAsia"/>
                    <w:color w:val="000000" w:themeColor="text1"/>
                    <w:kern w:val="0"/>
                    <w:rPrChange w:id="621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  <w:ins w:id="622" w:author="蘇賢庭" w:date="2022-03-07T17:59:00Z">
              <w:r w:rsidR="0049791A">
                <w:rPr>
                  <w:rFonts w:eastAsia="標楷體" w:cs="新細明體" w:hint="eastAsia"/>
                  <w:color w:val="000000" w:themeColor="text1"/>
                  <w:kern w:val="0"/>
                </w:rPr>
                <w:t>100</w:t>
              </w:r>
            </w:ins>
          </w:p>
        </w:tc>
        <w:tc>
          <w:tcPr>
            <w:tcW w:w="150" w:type="pct"/>
            <w:shd w:val="clear" w:color="auto" w:fill="auto"/>
            <w:noWrap/>
            <w:vAlign w:val="center"/>
            <w:hideMark/>
            <w:tcPrChange w:id="623" w:author="蘇賢庭" w:date="2022-03-07T17:59:00Z">
              <w:tcPr>
                <w:tcW w:w="150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586028" w:rsidRDefault="003E1BA8" w:rsidP="003E1BA8">
            <w:pPr>
              <w:widowControl/>
              <w:jc w:val="center"/>
              <w:rPr>
                <w:rFonts w:eastAsia="標楷體"/>
                <w:kern w:val="0"/>
                <w:sz w:val="20"/>
                <w:szCs w:val="20"/>
              </w:rPr>
            </w:pPr>
          </w:p>
        </w:tc>
        <w:tc>
          <w:tcPr>
            <w:tcW w:w="266" w:type="pct"/>
            <w:shd w:val="clear" w:color="auto" w:fill="auto"/>
            <w:noWrap/>
            <w:vAlign w:val="center"/>
            <w:hideMark/>
            <w:tcPrChange w:id="624" w:author="蘇賢庭" w:date="2022-03-07T17:59:00Z">
              <w:tcPr>
                <w:tcW w:w="216" w:type="pct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485F3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25" w:author="蘇賢庭" w:date="2022-03-03T16:55:00Z">
                  <w:rPr>
                    <w:rFonts w:eastAsia="標楷體"/>
                    <w:kern w:val="0"/>
                    <w:sz w:val="20"/>
                    <w:szCs w:val="20"/>
                  </w:rPr>
                </w:rPrChange>
              </w:rPr>
            </w:pPr>
            <w:ins w:id="626" w:author="陳浩吉" w:date="2022-02-23T15:46:00Z">
              <w:del w:id="627" w:author="蘇賢庭" w:date="2022-03-07T17:59:00Z">
                <w:r w:rsidRPr="00E82369" w:rsidDel="0049791A">
                  <w:rPr>
                    <w:rFonts w:eastAsia="標楷體" w:cs="新細明體" w:hint="eastAsia"/>
                    <w:color w:val="000000" w:themeColor="text1"/>
                    <w:kern w:val="0"/>
                    <w:rPrChange w:id="628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300</w:delText>
                </w:r>
              </w:del>
            </w:ins>
            <w:ins w:id="629" w:author="蘇賢庭" w:date="2022-03-07T18:06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245" w:type="pct"/>
            <w:tcBorders>
              <w:right w:val="double" w:sz="4" w:space="0" w:color="0070C0"/>
            </w:tcBorders>
            <w:shd w:val="clear" w:color="auto" w:fill="auto"/>
            <w:tcPrChange w:id="630" w:author="蘇賢庭" w:date="2022-03-07T17:59:00Z">
              <w:tcPr>
                <w:tcW w:w="295" w:type="pct"/>
                <w:gridSpan w:val="2"/>
                <w:tcBorders>
                  <w:right w:val="double" w:sz="4" w:space="0" w:color="0070C0"/>
                </w:tcBorders>
                <w:shd w:val="clear" w:color="auto" w:fill="auto"/>
              </w:tcPr>
            </w:tcPrChange>
          </w:tcPr>
          <w:p w:rsidR="003E1BA8" w:rsidRPr="00E82369" w:rsidRDefault="00485F38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31" w:author="蘇賢庭" w:date="2022-03-03T16:55:00Z">
                  <w:rPr>
                    <w:rFonts w:eastAsia="標楷體"/>
                    <w:kern w:val="0"/>
                    <w:sz w:val="20"/>
                    <w:szCs w:val="20"/>
                  </w:rPr>
                </w:rPrChange>
              </w:rPr>
            </w:pPr>
            <w:ins w:id="632" w:author="陳浩吉" w:date="2022-02-23T15:46:00Z">
              <w:del w:id="633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634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1500</w:delText>
                </w:r>
              </w:del>
            </w:ins>
            <w:ins w:id="635" w:author="蘇賢庭" w:date="2022-03-07T18:06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1000</w:t>
              </w:r>
            </w:ins>
          </w:p>
        </w:tc>
        <w:tc>
          <w:tcPr>
            <w:tcW w:w="295" w:type="pct"/>
            <w:tcBorders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636" w:author="蘇賢庭" w:date="2022-03-07T17:59:00Z">
              <w:tcPr>
                <w:tcW w:w="295" w:type="pct"/>
                <w:gridSpan w:val="2"/>
                <w:tcBorders>
                  <w:left w:val="double" w:sz="4" w:space="0" w:color="0070C0"/>
                  <w:bottom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797D1A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37" w:author="蘇賢庭" w:date="2022-03-03T16:55:00Z">
                  <w:rPr>
                    <w:rFonts w:eastAsia="標楷體"/>
                    <w:kern w:val="0"/>
                    <w:sz w:val="20"/>
                    <w:szCs w:val="20"/>
                  </w:rPr>
                </w:rPrChange>
              </w:rPr>
            </w:pPr>
            <w:ins w:id="638" w:author="陳浩吉" w:date="2022-02-23T15:50:00Z">
              <w:del w:id="639" w:author="蘇賢庭" w:date="2022-03-04T18:41:00Z">
                <w:r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640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37</w:delText>
                </w:r>
              </w:del>
            </w:ins>
            <w:ins w:id="641" w:author="陳浩吉" w:date="2022-02-23T15:46:00Z">
              <w:del w:id="642" w:author="蘇賢庭" w:date="2022-03-04T18:41:00Z">
                <w:r w:rsidR="00485F38" w:rsidRPr="00E82369" w:rsidDel="00033CB7">
                  <w:rPr>
                    <w:rFonts w:eastAsia="標楷體" w:cs="新細明體" w:hint="eastAsia"/>
                    <w:color w:val="000000" w:themeColor="text1"/>
                    <w:kern w:val="0"/>
                    <w:rPrChange w:id="643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50</w:delText>
                </w:r>
              </w:del>
            </w:ins>
            <w:ins w:id="644" w:author="蘇賢庭" w:date="2022-03-07T18:06:00Z">
              <w:r w:rsidR="004D226C">
                <w:rPr>
                  <w:rFonts w:eastAsia="標楷體" w:cs="新細明體" w:hint="eastAsia"/>
                  <w:color w:val="000000" w:themeColor="text1"/>
                  <w:kern w:val="0"/>
                </w:rPr>
                <w:t>2500</w:t>
              </w:r>
            </w:ins>
          </w:p>
        </w:tc>
        <w:tc>
          <w:tcPr>
            <w:tcW w:w="334" w:type="pct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  <w:tcPrChange w:id="645" w:author="蘇賢庭" w:date="2022-03-07T17:59:00Z">
              <w:tcPr>
                <w:tcW w:w="334" w:type="pct"/>
                <w:gridSpan w:val="2"/>
                <w:tcBorders>
                  <w:top w:val="single" w:sz="4" w:space="0" w:color="0070C0"/>
                  <w:left w:val="double" w:sz="4" w:space="0" w:color="0070C0"/>
                  <w:bottom w:val="double" w:sz="4" w:space="0" w:color="0070C0"/>
                  <w:righ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E82369" w:rsidRDefault="00797D1A" w:rsidP="003E1BA8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rPrChange w:id="646" w:author="蘇賢庭" w:date="2022-03-03T16:55:00Z">
                  <w:rPr>
                    <w:rFonts w:eastAsia="標楷體"/>
                    <w:kern w:val="0"/>
                    <w:sz w:val="20"/>
                    <w:szCs w:val="20"/>
                  </w:rPr>
                </w:rPrChange>
              </w:rPr>
            </w:pPr>
            <w:ins w:id="647" w:author="陳浩吉" w:date="2022-02-23T15:50:00Z">
              <w:del w:id="648" w:author="蘇賢庭" w:date="2022-03-04T18:43:00Z">
                <w:r w:rsidRPr="00E82369" w:rsidDel="00D51D5F">
                  <w:rPr>
                    <w:rFonts w:eastAsia="標楷體" w:cs="新細明體" w:hint="eastAsia"/>
                    <w:color w:val="000000" w:themeColor="text1"/>
                    <w:kern w:val="0"/>
                    <w:rPrChange w:id="649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225</w:delText>
                </w:r>
              </w:del>
            </w:ins>
            <w:ins w:id="650" w:author="陳浩吉" w:date="2022-02-23T15:46:00Z">
              <w:del w:id="651" w:author="蘇賢庭" w:date="2022-03-04T18:43:00Z">
                <w:r w:rsidR="00485F38" w:rsidRPr="00E82369" w:rsidDel="00D51D5F">
                  <w:rPr>
                    <w:rFonts w:eastAsia="標楷體" w:cs="新細明體" w:hint="eastAsia"/>
                    <w:color w:val="000000" w:themeColor="text1"/>
                    <w:kern w:val="0"/>
                    <w:rPrChange w:id="652" w:author="蘇賢庭" w:date="2022-03-03T16:55:00Z">
                      <w:rPr>
                        <w:rFonts w:eastAsia="標楷體"/>
                        <w:kern w:val="0"/>
                        <w:sz w:val="20"/>
                        <w:szCs w:val="20"/>
                      </w:rPr>
                    </w:rPrChange>
                  </w:rPr>
                  <w:delText>0</w:delText>
                </w:r>
              </w:del>
            </w:ins>
            <w:ins w:id="653" w:author="蘇賢庭" w:date="2022-03-07T18:07:00Z">
              <w:r w:rsidR="00ED6D41">
                <w:rPr>
                  <w:rFonts w:eastAsia="標楷體" w:cs="新細明體" w:hint="eastAsia"/>
                  <w:color w:val="000000" w:themeColor="text1"/>
                  <w:kern w:val="0"/>
                </w:rPr>
                <w:t>1750</w:t>
              </w:r>
            </w:ins>
          </w:p>
        </w:tc>
        <w:tc>
          <w:tcPr>
            <w:tcW w:w="1891" w:type="pct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  <w:tcPrChange w:id="654" w:author="蘇賢庭" w:date="2022-03-07T17:59:00Z">
              <w:tcPr>
                <w:tcW w:w="1891" w:type="pct"/>
                <w:gridSpan w:val="2"/>
                <w:tcBorders>
                  <w:left w:val="double" w:sz="4" w:space="0" w:color="0070C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:rsidR="003E1BA8" w:rsidRPr="00586028" w:rsidRDefault="003E1BA8" w:rsidP="003E1BA8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</w:p>
        </w:tc>
      </w:tr>
      <w:tr w:rsidR="003E1BA8" w:rsidRPr="00586028" w:rsidTr="0049791A">
        <w:tblPrEx>
          <w:tblPrExChange w:id="655" w:author="蘇賢庭" w:date="2022-03-07T17:59:00Z">
            <w:tblPrEx>
              <w:tblW w:w="5000" w:type="pct"/>
              <w:tblLayout w:type="fixed"/>
            </w:tblPrEx>
          </w:tblPrExChange>
        </w:tblPrEx>
        <w:trPr>
          <w:trHeight w:val="328"/>
          <w:trPrChange w:id="656" w:author="蘇賢庭" w:date="2022-03-07T17:59:00Z">
            <w:trPr>
              <w:gridAfter w:val="0"/>
              <w:trHeight w:val="328"/>
            </w:trPr>
          </w:trPrChange>
        </w:trPr>
        <w:tc>
          <w:tcPr>
            <w:tcW w:w="5000" w:type="pct"/>
            <w:gridSpan w:val="12"/>
            <w:shd w:val="clear" w:color="auto" w:fill="auto"/>
            <w:tcPrChange w:id="657" w:author="蘇賢庭" w:date="2022-03-07T17:59:00Z">
              <w:tcPr>
                <w:tcW w:w="5000" w:type="pct"/>
                <w:gridSpan w:val="22"/>
                <w:shd w:val="clear" w:color="auto" w:fill="auto"/>
              </w:tcPr>
            </w:tcPrChange>
          </w:tcPr>
          <w:p w:rsidR="003E1BA8" w:rsidRPr="00586028" w:rsidRDefault="003E1BA8" w:rsidP="003E1BA8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proofErr w:type="gramStart"/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proofErr w:type="gramEnd"/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</w:t>
            </w:r>
            <w:r>
              <w:rPr>
                <w:rFonts w:eastAsia="標楷體" w:hint="eastAsia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sz w:val="20"/>
                <w:szCs w:val="20"/>
              </w:rPr>
              <w:t>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為每月備份一次，若有特殊需求請提出。</w:t>
            </w:r>
          </w:p>
          <w:p w:rsidR="003E1BA8" w:rsidRPr="00694E4A" w:rsidRDefault="003E1BA8" w:rsidP="003E1BA8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</w:t>
            </w:r>
            <w:r w:rsidRPr="00694E4A">
              <w:rPr>
                <w:rFonts w:eastAsia="標楷體" w:hint="eastAsia"/>
                <w:sz w:val="20"/>
                <w:szCs w:val="20"/>
              </w:rPr>
              <w:t>.</w:t>
            </w:r>
            <w:r w:rsidRPr="00B91B75">
              <w:rPr>
                <w:rFonts w:eastAsia="標楷體" w:hint="eastAsia"/>
                <w:sz w:val="20"/>
                <w:szCs w:val="20"/>
              </w:rPr>
              <w:t xml:space="preserve"> DB</w:t>
            </w:r>
            <w:r w:rsidRPr="00B91B75">
              <w:rPr>
                <w:rFonts w:eastAsia="標楷體" w:hint="eastAsia"/>
                <w:sz w:val="20"/>
                <w:szCs w:val="20"/>
              </w:rPr>
              <w:t>備份空間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H</w:t>
            </w:r>
            <w:r>
              <w:rPr>
                <w:rFonts w:eastAsia="標楷體" w:hint="eastAsia"/>
                <w:sz w:val="20"/>
                <w:szCs w:val="20"/>
              </w:rPr>
              <w:t>(Windows)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/backup(</w:t>
            </w:r>
            <w:r>
              <w:rPr>
                <w:rFonts w:eastAsia="標楷體"/>
                <w:sz w:val="20"/>
                <w:szCs w:val="20"/>
              </w:rPr>
              <w:t>UnixBase</w:t>
            </w:r>
            <w:r>
              <w:rPr>
                <w:rFonts w:eastAsia="標楷體" w:hint="eastAsia"/>
                <w:sz w:val="20"/>
                <w:szCs w:val="20"/>
              </w:rPr>
              <w:t>)</w:t>
            </w:r>
            <w:r w:rsidRPr="00B91B75">
              <w:rPr>
                <w:rFonts w:eastAsia="標楷體" w:hint="eastAsia"/>
                <w:sz w:val="20"/>
                <w:szCs w:val="20"/>
              </w:rPr>
              <w:t>，為產生資料庫備份檔所需空間，</w:t>
            </w:r>
            <w:r w:rsidRPr="009A3D2A">
              <w:rPr>
                <w:rFonts w:eastAsia="標楷體" w:hint="eastAsia"/>
                <w:sz w:val="20"/>
                <w:szCs w:val="20"/>
              </w:rPr>
              <w:t>Oracle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2.5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=G*2.5</w:t>
            </w:r>
            <w:r w:rsidRPr="009A3D2A">
              <w:rPr>
                <w:rFonts w:eastAsia="標楷體" w:hint="eastAsia"/>
                <w:sz w:val="20"/>
                <w:szCs w:val="20"/>
              </w:rPr>
              <w:t>；</w:t>
            </w:r>
            <w:r w:rsidRPr="009A3D2A">
              <w:rPr>
                <w:rFonts w:eastAsia="標楷體" w:hint="eastAsia"/>
                <w:sz w:val="20"/>
                <w:szCs w:val="20"/>
              </w:rPr>
              <w:t>SQL Server</w:t>
            </w:r>
            <w:r w:rsidRPr="009A3D2A">
              <w:rPr>
                <w:rFonts w:eastAsia="標楷體" w:hint="eastAsia"/>
                <w:sz w:val="20"/>
                <w:szCs w:val="20"/>
              </w:rPr>
              <w:t>資料庫約需</w:t>
            </w:r>
            <w:r w:rsidRPr="009A3D2A">
              <w:rPr>
                <w:rFonts w:eastAsia="標楷體" w:hint="eastAsia"/>
                <w:sz w:val="20"/>
                <w:szCs w:val="20"/>
              </w:rPr>
              <w:t>1.25</w:t>
            </w:r>
            <w:r w:rsidRPr="009A3D2A">
              <w:rPr>
                <w:rFonts w:eastAsia="標楷體" w:hint="eastAsia"/>
                <w:sz w:val="20"/>
                <w:szCs w:val="20"/>
              </w:rPr>
              <w:t>倍空間</w:t>
            </w:r>
            <w:r w:rsidRPr="009A3D2A">
              <w:rPr>
                <w:rFonts w:eastAsia="標楷體"/>
                <w:color w:val="FF0000"/>
                <w:sz w:val="20"/>
                <w:szCs w:val="20"/>
              </w:rPr>
              <w:t>H</w:t>
            </w:r>
            <w:r w:rsidRPr="009A3D2A">
              <w:rPr>
                <w:rFonts w:eastAsia="標楷體" w:hint="eastAsia"/>
                <w:color w:val="FF0000"/>
                <w:sz w:val="20"/>
                <w:szCs w:val="20"/>
              </w:rPr>
              <w:t>=G*1.5</w:t>
            </w:r>
            <w:r w:rsidRPr="009A3D2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Pr="00586028" w:rsidRDefault="003E1BA8" w:rsidP="003E1BA8">
            <w:pPr>
              <w:rPr>
                <w:rFonts w:eastAsia="標楷體"/>
                <w:b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5.</w:t>
            </w:r>
            <w:r w:rsidRPr="001D7B1B">
              <w:rPr>
                <w:rFonts w:eastAsia="標楷體" w:hint="eastAsia"/>
                <w:sz w:val="20"/>
                <w:szCs w:val="20"/>
              </w:rPr>
              <w:t>資料備份量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F</w:t>
            </w:r>
            <w:r w:rsidRPr="001D7B1B">
              <w:rPr>
                <w:rFonts w:eastAsia="標楷體" w:hint="eastAsia"/>
                <w:sz w:val="20"/>
                <w:szCs w:val="20"/>
              </w:rPr>
              <w:t xml:space="preserve"> (</w:t>
            </w:r>
            <w:r w:rsidRPr="001D7B1B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1D7B1B">
              <w:rPr>
                <w:rFonts w:eastAsia="標楷體" w:hint="eastAsia"/>
                <w:sz w:val="20"/>
                <w:szCs w:val="20"/>
              </w:rPr>
              <w:t>) =C+D+E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1D7B1B">
              <w:rPr>
                <w:rFonts w:eastAsia="標楷體" w:hint="eastAsia"/>
                <w:sz w:val="20"/>
                <w:szCs w:val="20"/>
              </w:rPr>
              <w:t>5</w:t>
            </w:r>
            <w:r w:rsidRPr="001D7B1B">
              <w:rPr>
                <w:rFonts w:eastAsia="標楷體" w:hint="eastAsia"/>
                <w:sz w:val="20"/>
                <w:szCs w:val="20"/>
              </w:rPr>
              <w:t>年成長量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G</w:t>
            </w:r>
            <w:r w:rsidRPr="001D7B1B">
              <w:rPr>
                <w:rFonts w:eastAsia="標楷體" w:hint="eastAsia"/>
                <w:sz w:val="20"/>
                <w:szCs w:val="20"/>
              </w:rPr>
              <w:t>=F*5</w:t>
            </w:r>
            <w:r w:rsidRPr="001D7B1B">
              <w:rPr>
                <w:rFonts w:eastAsia="標楷體" w:hint="eastAsia"/>
                <w:sz w:val="20"/>
                <w:szCs w:val="20"/>
              </w:rPr>
              <w:t>；</w:t>
            </w:r>
            <w:r w:rsidRPr="00694E4A">
              <w:rPr>
                <w:rFonts w:eastAsia="標楷體" w:hint="eastAsia"/>
                <w:sz w:val="20"/>
                <w:szCs w:val="20"/>
              </w:rPr>
              <w:t>5</w:t>
            </w:r>
            <w:r w:rsidRPr="00694E4A">
              <w:rPr>
                <w:rFonts w:eastAsia="標楷體" w:hint="eastAsia"/>
                <w:sz w:val="20"/>
                <w:szCs w:val="20"/>
              </w:rPr>
              <w:t>年需求總計</w:t>
            </w:r>
            <w:r w:rsidRPr="006513EF">
              <w:rPr>
                <w:rFonts w:eastAsia="標楷體" w:hint="eastAsia"/>
                <w:color w:val="FF0000"/>
                <w:sz w:val="20"/>
                <w:szCs w:val="20"/>
                <w:bdr w:val="single" w:sz="4" w:space="0" w:color="auto"/>
              </w:rPr>
              <w:t>I</w:t>
            </w:r>
            <w:r w:rsidRPr="00694E4A">
              <w:rPr>
                <w:rFonts w:eastAsia="標楷體" w:hint="eastAsia"/>
                <w:sz w:val="20"/>
                <w:szCs w:val="20"/>
              </w:rPr>
              <w:t>=</w:t>
            </w:r>
            <w:r>
              <w:rPr>
                <w:rFonts w:eastAsia="標楷體" w:hint="eastAsia"/>
                <w:sz w:val="20"/>
                <w:szCs w:val="20"/>
              </w:rPr>
              <w:t>A+B+G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3E1BA8" w:rsidRDefault="003E1BA8" w:rsidP="003E1BA8">
            <w:pPr>
              <w:rPr>
                <w:rFonts w:eastAsia="標楷體"/>
                <w:color w:val="FF000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6.Oracle RAC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若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採用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ASM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保護機制，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 xml:space="preserve"> 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磁碟空間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最少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為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Oracle DG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MS SQL Always On</w:t>
            </w:r>
            <w:r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台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主機磁碟空間為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倍，每增加一台主機空間增加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color w:val="FF0000"/>
                <w:sz w:val="20"/>
                <w:szCs w:val="20"/>
              </w:rPr>
              <w:t>倍。</w:t>
            </w:r>
          </w:p>
          <w:p w:rsidR="003E1BA8" w:rsidRPr="00586028" w:rsidRDefault="003E1BA8" w:rsidP="003E1BA8">
            <w:pPr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color w:val="FF0000"/>
                <w:sz w:val="20"/>
                <w:szCs w:val="20"/>
              </w:rPr>
              <w:t>7.</w:t>
            </w:r>
            <w:r w:rsidRPr="001A5ED1">
              <w:rPr>
                <w:rFonts w:eastAsia="標楷體" w:hint="eastAsia"/>
                <w:color w:val="FF0000"/>
                <w:sz w:val="20"/>
                <w:szCs w:val="20"/>
              </w:rPr>
              <w:t>本地備援主機及異地備援主機磁碟空間與正式主機一致。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kern w:val="0"/>
          <w:u w:val="single"/>
        </w:rPr>
      </w:pPr>
    </w:p>
    <w:p w:rsidR="004C4A2A" w:rsidRPr="00586028" w:rsidRDefault="004C4A2A">
      <w:pPr>
        <w:widowControl/>
        <w:rPr>
          <w:rFonts w:eastAsia="標楷體"/>
          <w:kern w:val="0"/>
        </w:rPr>
      </w:pPr>
      <w:r w:rsidRPr="00586028">
        <w:rPr>
          <w:rFonts w:eastAsia="標楷體"/>
          <w:kern w:val="0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-4)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主機磁碟空間需求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-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其他主機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15130" w:type="dxa"/>
        <w:tblInd w:w="28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889"/>
        <w:gridCol w:w="1626"/>
        <w:gridCol w:w="756"/>
        <w:gridCol w:w="1116"/>
        <w:gridCol w:w="756"/>
        <w:gridCol w:w="756"/>
        <w:gridCol w:w="757"/>
        <w:gridCol w:w="756"/>
        <w:gridCol w:w="756"/>
        <w:gridCol w:w="756"/>
        <w:gridCol w:w="6206"/>
      </w:tblGrid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環境別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</w:t>
            </w:r>
          </w:p>
        </w:tc>
        <w:tc>
          <w:tcPr>
            <w:tcW w:w="111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B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C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</w:t>
            </w: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E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F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G</w:t>
            </w: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H</w:t>
            </w:r>
          </w:p>
        </w:tc>
        <w:tc>
          <w:tcPr>
            <w:tcW w:w="6206" w:type="dxa"/>
            <w:vMerge w:val="restart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計算公式說明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請務必填寫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作業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</w:tc>
        <w:tc>
          <w:tcPr>
            <w:tcW w:w="111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系統</w:t>
            </w:r>
          </w:p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程式</w:t>
            </w:r>
          </w:p>
        </w:tc>
        <w:tc>
          <w:tcPr>
            <w:tcW w:w="2269" w:type="dxa"/>
            <w:gridSpan w:val="3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每年資料成長量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資料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成長量</w:t>
            </w:r>
          </w:p>
        </w:tc>
        <w:tc>
          <w:tcPr>
            <w:tcW w:w="756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5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年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需求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總計</w:t>
            </w:r>
          </w:p>
        </w:tc>
        <w:tc>
          <w:tcPr>
            <w:tcW w:w="6206" w:type="dxa"/>
            <w:vMerge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484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目前資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料量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交易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紀錄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spacing w:line="280" w:lineRule="exact"/>
              <w:jc w:val="center"/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其他</w:t>
            </w: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vMerge/>
            <w:tcBorders>
              <w:bottom w:val="single" w:sz="8" w:space="0" w:color="0070C0"/>
            </w:tcBorders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6206" w:type="dxa"/>
            <w:vMerge/>
            <w:tcBorders>
              <w:bottom w:val="single" w:sz="8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4C4A2A" w:rsidRPr="00586028" w:rsidTr="000E2CD8">
        <w:trPr>
          <w:trHeight w:val="327"/>
        </w:trPr>
        <w:tc>
          <w:tcPr>
            <w:tcW w:w="2515" w:type="dxa"/>
            <w:gridSpan w:val="2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58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59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111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60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61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62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63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64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65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10</w:t>
            </w:r>
          </w:p>
        </w:tc>
        <w:tc>
          <w:tcPr>
            <w:tcW w:w="757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66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67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68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69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  <w:t>20</w:t>
            </w:r>
          </w:p>
        </w:tc>
        <w:tc>
          <w:tcPr>
            <w:tcW w:w="75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70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71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100</w:t>
            </w:r>
          </w:p>
        </w:tc>
        <w:tc>
          <w:tcPr>
            <w:tcW w:w="756" w:type="dxa"/>
            <w:tcBorders>
              <w:bottom w:val="double" w:sz="4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9A3D2A" w:rsidP="004C4A2A">
            <w:pPr>
              <w:widowControl/>
              <w:jc w:val="center"/>
              <w:rPr>
                <w:rFonts w:eastAsia="標楷體" w:cs="新細明體"/>
                <w:color w:val="A6A6A6" w:themeColor="background1" w:themeShade="A6"/>
                <w:kern w:val="0"/>
                <w:rPrChange w:id="672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</w:rPr>
                </w:rPrChange>
              </w:rPr>
            </w:pPr>
            <w:r w:rsidRPr="0058218A">
              <w:rPr>
                <w:rFonts w:eastAsia="標楷體" w:cs="新細明體"/>
                <w:color w:val="A6A6A6" w:themeColor="background1" w:themeShade="A6"/>
                <w:kern w:val="0"/>
                <w:rPrChange w:id="673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3</w:t>
            </w:r>
            <w:r w:rsidR="004C4A2A" w:rsidRPr="0058218A">
              <w:rPr>
                <w:rFonts w:eastAsia="標楷體" w:cs="新細明體"/>
                <w:color w:val="A6A6A6" w:themeColor="background1" w:themeShade="A6"/>
                <w:kern w:val="0"/>
                <w:rPrChange w:id="674" w:author="陳浩吉" w:date="2022-02-23T08:51:00Z">
                  <w:rPr>
                    <w:rFonts w:eastAsia="標楷體" w:cs="新細明體"/>
                    <w:color w:val="FF0000"/>
                    <w:kern w:val="0"/>
                  </w:rPr>
                </w:rPrChange>
              </w:rPr>
              <w:t>00</w:t>
            </w:r>
          </w:p>
        </w:tc>
        <w:tc>
          <w:tcPr>
            <w:tcW w:w="6206" w:type="dxa"/>
            <w:tcBorders>
              <w:bottom w:val="single" w:sz="8" w:space="0" w:color="0070C0"/>
            </w:tcBorders>
            <w:shd w:val="clear" w:color="auto" w:fill="D9D9D9" w:themeFill="background1" w:themeFillShade="D9"/>
            <w:noWrap/>
            <w:vAlign w:val="center"/>
            <w:hideMark/>
          </w:tcPr>
          <w:p w:rsidR="004C4A2A" w:rsidRPr="0058218A" w:rsidRDefault="004C4A2A" w:rsidP="004C4A2A">
            <w:pPr>
              <w:widowControl/>
              <w:rPr>
                <w:rFonts w:eastAsia="標楷體" w:cs="新細明體"/>
                <w:color w:val="A6A6A6" w:themeColor="background1" w:themeShade="A6"/>
                <w:kern w:val="0"/>
                <w:sz w:val="20"/>
                <w:szCs w:val="20"/>
                <w:rPrChange w:id="675" w:author="陳浩吉" w:date="2022-02-23T08:51:00Z">
                  <w:rPr>
                    <w:rFonts w:eastAsia="標楷體" w:cs="新細明體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</w:pPr>
            <w:r w:rsidRPr="0058218A">
              <w:rPr>
                <w:rFonts w:eastAsia="標楷體" w:cs="新細明體" w:hint="eastAsia"/>
                <w:color w:val="A6A6A6" w:themeColor="background1" w:themeShade="A6"/>
                <w:kern w:val="0"/>
                <w:sz w:val="20"/>
                <w:szCs w:val="20"/>
                <w:rPrChange w:id="676" w:author="陳浩吉" w:date="2022-02-23T08:51:00Z">
                  <w:rPr>
                    <w:rFonts w:eastAsia="標楷體" w:cs="新細明體" w:hint="eastAsia"/>
                    <w:color w:val="000000" w:themeColor="text1"/>
                    <w:kern w:val="0"/>
                    <w:sz w:val="20"/>
                    <w:szCs w:val="20"/>
                  </w:rPr>
                </w:rPrChange>
              </w:rPr>
              <w:t>我是範例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正式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double" w:sz="4" w:space="0" w:color="0070C0"/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6F6461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18"/>
                <w:szCs w:val="18"/>
              </w:rPr>
            </w:pP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本地備援若採用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Cluster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、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VMwarev Motion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機制，則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B~H</w:t>
            </w:r>
            <w:r w:rsidRPr="006F6461">
              <w:rPr>
                <w:rFonts w:eastAsia="標楷體" w:cs="新細明體" w:hint="eastAsia"/>
                <w:color w:val="000000" w:themeColor="text1"/>
                <w:kern w:val="0"/>
                <w:sz w:val="18"/>
                <w:szCs w:val="18"/>
              </w:rPr>
              <w:t>欄位不用填寫</w:t>
            </w: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07"/>
        </w:trPr>
        <w:tc>
          <w:tcPr>
            <w:tcW w:w="889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6F6461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 w:val="restart"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環境</w:t>
            </w: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2"/>
                <w:szCs w:val="22"/>
              </w:rPr>
              <w:t>測試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889" w:type="dxa"/>
            <w:vMerge/>
            <w:shd w:val="clear" w:color="auto" w:fill="auto"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left w:val="double" w:sz="4" w:space="0" w:color="0070C0"/>
              <w:bottom w:val="sing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2515" w:type="dxa"/>
            <w:gridSpan w:val="2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right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各使用空間統計：</w:t>
            </w:r>
          </w:p>
        </w:tc>
        <w:tc>
          <w:tcPr>
            <w:tcW w:w="75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16" w:type="dxa"/>
            <w:shd w:val="clear" w:color="auto" w:fill="auto"/>
            <w:noWrap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7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756" w:type="dxa"/>
            <w:tcBorders>
              <w:top w:val="single" w:sz="4" w:space="0" w:color="0070C0"/>
              <w:left w:val="double" w:sz="4" w:space="0" w:color="0070C0"/>
              <w:bottom w:val="double" w:sz="4" w:space="0" w:color="0070C0"/>
              <w:righ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  <w:tc>
          <w:tcPr>
            <w:tcW w:w="6206" w:type="dxa"/>
            <w:tcBorders>
              <w:left w:val="double" w:sz="4" w:space="0" w:color="0070C0"/>
            </w:tcBorders>
            <w:shd w:val="clear" w:color="auto" w:fill="auto"/>
            <w:noWrap/>
            <w:vAlign w:val="center"/>
            <w:hideMark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7F6B93">
        <w:trPr>
          <w:trHeight w:val="327"/>
        </w:trPr>
        <w:tc>
          <w:tcPr>
            <w:tcW w:w="15130" w:type="dxa"/>
            <w:gridSpan w:val="11"/>
            <w:shd w:val="clear" w:color="auto" w:fill="auto"/>
            <w:noWrap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若需多個測試環境請註明可共用或不可共用主機，共用主機台數可寫</w:t>
            </w:r>
            <w:r w:rsidRPr="00586028">
              <w:rPr>
                <w:rFonts w:eastAsia="標楷體" w:hint="eastAsia"/>
                <w:sz w:val="20"/>
                <w:szCs w:val="20"/>
              </w:rPr>
              <w:t>1</w:t>
            </w:r>
            <w:r w:rsidRPr="00586028">
              <w:rPr>
                <w:rFonts w:eastAsia="標楷體" w:hint="eastAsia"/>
                <w:sz w:val="20"/>
                <w:szCs w:val="20"/>
              </w:rPr>
              <w:t>台，但請考量系統承載量；非共用主機則請依實際數量填寫，但使用空間請加倍計算。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sz w:val="20"/>
                <w:szCs w:val="20"/>
              </w:rPr>
              <w:t>作業系統</w:t>
            </w:r>
            <w:r w:rsidRPr="00586028">
              <w:rPr>
                <w:rFonts w:eastAsia="標楷體" w:hint="eastAsia"/>
                <w:sz w:val="20"/>
                <w:szCs w:val="20"/>
              </w:rPr>
              <w:t>(A)</w:t>
            </w:r>
            <w:r w:rsidRPr="00586028">
              <w:rPr>
                <w:rFonts w:eastAsia="標楷體" w:hint="eastAsia"/>
                <w:sz w:val="20"/>
                <w:szCs w:val="20"/>
              </w:rPr>
              <w:t>均為</w:t>
            </w:r>
            <w:r w:rsidRPr="00586028">
              <w:rPr>
                <w:rFonts w:eastAsia="標楷體" w:hint="eastAsia"/>
                <w:sz w:val="20"/>
                <w:szCs w:val="20"/>
              </w:rPr>
              <w:t>100Gb</w:t>
            </w:r>
            <w:r w:rsidRPr="00586028">
              <w:rPr>
                <w:rFonts w:eastAsia="標楷體" w:hint="eastAsia"/>
                <w:sz w:val="20"/>
                <w:szCs w:val="20"/>
              </w:rPr>
              <w:t>，若有特殊需求請提出。</w:t>
            </w:r>
          </w:p>
          <w:p w:rsidR="004C4A2A" w:rsidRPr="00586028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3.AP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</w:t>
            </w:r>
            <w:r w:rsidRPr="00586028">
              <w:rPr>
                <w:rFonts w:eastAsia="標楷體" w:hint="eastAsia"/>
                <w:sz w:val="20"/>
                <w:szCs w:val="20"/>
              </w:rPr>
              <w:t>(B)</w:t>
            </w:r>
            <w:r w:rsidRPr="00586028">
              <w:rPr>
                <w:rFonts w:eastAsia="標楷體" w:hint="eastAsia"/>
                <w:sz w:val="20"/>
                <w:szCs w:val="20"/>
              </w:rPr>
              <w:t>若需備份則為每周或每月備份一次，若有特殊需求請提出。</w:t>
            </w:r>
          </w:p>
          <w:p w:rsidR="004C4A2A" w:rsidRDefault="004C4A2A" w:rsidP="004C4A2A">
            <w:pPr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sz w:val="20"/>
                <w:szCs w:val="20"/>
              </w:rPr>
              <w:t>資料備份量</w:t>
            </w:r>
            <w:r w:rsidRPr="00586028">
              <w:rPr>
                <w:rFonts w:eastAsia="標楷體" w:hint="eastAsia"/>
                <w:sz w:val="20"/>
                <w:szCs w:val="20"/>
              </w:rPr>
              <w:t>F (</w:t>
            </w:r>
            <w:r w:rsidRPr="00586028">
              <w:rPr>
                <w:rFonts w:eastAsia="標楷體" w:hint="eastAsia"/>
                <w:sz w:val="20"/>
                <w:szCs w:val="20"/>
              </w:rPr>
              <w:t>系指每日應備份資料</w:t>
            </w:r>
            <w:r w:rsidRPr="00586028">
              <w:rPr>
                <w:rFonts w:eastAsia="標楷體" w:hint="eastAsia"/>
                <w:sz w:val="20"/>
                <w:szCs w:val="20"/>
              </w:rPr>
              <w:t>) =C+D+E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年成長量</w:t>
            </w:r>
            <w:r w:rsidRPr="00586028">
              <w:rPr>
                <w:rFonts w:eastAsia="標楷體" w:hint="eastAsia"/>
                <w:sz w:val="20"/>
                <w:szCs w:val="20"/>
              </w:rPr>
              <w:t>G=F*5</w:t>
            </w:r>
            <w:r w:rsidRPr="00586028">
              <w:rPr>
                <w:rFonts w:eastAsia="標楷體" w:hint="eastAsia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sz w:val="20"/>
                <w:szCs w:val="20"/>
              </w:rPr>
              <w:t>5</w:t>
            </w:r>
            <w:r w:rsidRPr="00586028">
              <w:rPr>
                <w:rFonts w:eastAsia="標楷體" w:hint="eastAsia"/>
                <w:sz w:val="20"/>
                <w:szCs w:val="20"/>
              </w:rPr>
              <w:t>年需求總計</w:t>
            </w:r>
            <w:r w:rsidRPr="00586028">
              <w:rPr>
                <w:rFonts w:eastAsia="標楷體" w:hint="eastAsia"/>
                <w:sz w:val="20"/>
                <w:szCs w:val="20"/>
              </w:rPr>
              <w:t>H=</w:t>
            </w:r>
            <w:r w:rsidR="009A3D2A">
              <w:rPr>
                <w:rFonts w:eastAsia="標楷體" w:hint="eastAsia"/>
                <w:sz w:val="20"/>
                <w:szCs w:val="20"/>
              </w:rPr>
              <w:t>A+</w:t>
            </w:r>
            <w:r w:rsidRPr="00586028">
              <w:rPr>
                <w:rFonts w:eastAsia="標楷體" w:hint="eastAsia"/>
                <w:sz w:val="20"/>
                <w:szCs w:val="20"/>
              </w:rPr>
              <w:t>B+G</w:t>
            </w:r>
            <w:r w:rsidRPr="00586028">
              <w:rPr>
                <w:rFonts w:eastAsia="標楷體" w:hint="eastAsia"/>
                <w:sz w:val="20"/>
                <w:szCs w:val="20"/>
              </w:rPr>
              <w:t>；若</w:t>
            </w:r>
            <w:r w:rsidRPr="00586028">
              <w:rPr>
                <w:rFonts w:eastAsia="標楷體" w:hint="eastAsia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sz w:val="20"/>
                <w:szCs w:val="20"/>
              </w:rPr>
              <w:t>應用系統程式會增長應一併加入計算。</w:t>
            </w:r>
          </w:p>
          <w:p w:rsidR="001A5ED1" w:rsidRPr="00586028" w:rsidRDefault="001A5ED1" w:rsidP="004C4A2A">
            <w:pPr>
              <w:rPr>
                <w:rFonts w:eastAsia="標楷體"/>
                <w:b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5.</w:t>
            </w:r>
            <w:r w:rsidRPr="001A5ED1">
              <w:rPr>
                <w:rFonts w:eastAsia="標楷體" w:hint="eastAsia"/>
                <w:sz w:val="20"/>
                <w:szCs w:val="20"/>
              </w:rPr>
              <w:t>本地備援主機</w:t>
            </w:r>
            <w:r>
              <w:rPr>
                <w:rFonts w:eastAsia="標楷體" w:hint="eastAsia"/>
                <w:sz w:val="20"/>
                <w:szCs w:val="20"/>
              </w:rPr>
              <w:t>及</w:t>
            </w:r>
            <w:r w:rsidRPr="001A5ED1">
              <w:rPr>
                <w:rFonts w:eastAsia="標楷體" w:hint="eastAsia"/>
                <w:sz w:val="20"/>
                <w:szCs w:val="20"/>
              </w:rPr>
              <w:t>異地備援主機</w:t>
            </w:r>
            <w:r>
              <w:rPr>
                <w:rFonts w:eastAsia="標楷體" w:hint="eastAsia"/>
                <w:sz w:val="20"/>
                <w:szCs w:val="20"/>
              </w:rPr>
              <w:t>磁碟空間與</w:t>
            </w:r>
            <w:r w:rsidRPr="001A5ED1">
              <w:rPr>
                <w:rFonts w:eastAsia="標楷體" w:hint="eastAsia"/>
                <w:sz w:val="20"/>
                <w:szCs w:val="20"/>
              </w:rPr>
              <w:t>正式主機</w:t>
            </w:r>
            <w:r>
              <w:rPr>
                <w:rFonts w:eastAsia="標楷體" w:hint="eastAsia"/>
                <w:sz w:val="20"/>
                <w:szCs w:val="20"/>
              </w:rPr>
              <w:t>一致。</w:t>
            </w:r>
          </w:p>
        </w:tc>
      </w:tr>
    </w:tbl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510664" w:rsidP="004C4A2A">
      <w:pPr>
        <w:widowControl/>
        <w:rPr>
          <w:rFonts w:eastAsia="標楷體"/>
          <w:kern w:val="0"/>
          <w:u w:val="single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6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-5)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主機磁碟總空間統計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(GB)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  <w:tblPrChange w:id="677" w:author="蘇賢庭" w:date="2022-03-07T18:53:00Z">
          <w:tblPr>
            <w:tblW w:w="0" w:type="auto"/>
            <w:tblInd w:w="-10" w:type="dxa"/>
            <w:tbl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  <w:insideH w:val="single" w:sz="8" w:space="0" w:color="0070C0"/>
              <w:insideV w:val="single" w:sz="8" w:space="0" w:color="0070C0"/>
            </w:tblBorders>
            <w:tblCellMar>
              <w:left w:w="28" w:type="dxa"/>
              <w:right w:w="2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560"/>
        <w:gridCol w:w="857"/>
        <w:gridCol w:w="1179"/>
        <w:gridCol w:w="1179"/>
        <w:gridCol w:w="1245"/>
        <w:gridCol w:w="1351"/>
        <w:gridCol w:w="1560"/>
        <w:gridCol w:w="2237"/>
        <w:gridCol w:w="3958"/>
        <w:tblGridChange w:id="678">
          <w:tblGrid>
            <w:gridCol w:w="1259"/>
            <w:gridCol w:w="1158"/>
            <w:gridCol w:w="1179"/>
            <w:gridCol w:w="1179"/>
            <w:gridCol w:w="1245"/>
            <w:gridCol w:w="1351"/>
            <w:gridCol w:w="1560"/>
            <w:gridCol w:w="2237"/>
            <w:gridCol w:w="3958"/>
          </w:tblGrid>
        </w:tblGridChange>
      </w:tblGrid>
      <w:tr w:rsidR="003F506E" w:rsidRPr="00586028" w:rsidTr="0010424A">
        <w:trPr>
          <w:trHeight w:val="330"/>
          <w:trPrChange w:id="679" w:author="蘇賢庭" w:date="2022-03-07T18:53:00Z">
            <w:trPr>
              <w:trHeight w:val="330"/>
            </w:trPr>
          </w:trPrChange>
        </w:trPr>
        <w:tc>
          <w:tcPr>
            <w:tcW w:w="1560" w:type="dxa"/>
            <w:vMerge w:val="restart"/>
            <w:shd w:val="clear" w:color="auto" w:fill="auto"/>
            <w:noWrap/>
            <w:vAlign w:val="center"/>
            <w:hideMark/>
            <w:tcPrChange w:id="680" w:author="蘇賢庭" w:date="2022-03-07T18:53:00Z">
              <w:tcPr>
                <w:tcW w:w="1259" w:type="dxa"/>
                <w:vMerge w:val="restart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5811" w:type="dxa"/>
            <w:gridSpan w:val="5"/>
            <w:shd w:val="clear" w:color="auto" w:fill="auto"/>
            <w:noWrap/>
            <w:vAlign w:val="center"/>
            <w:hideMark/>
            <w:tcPrChange w:id="681" w:author="蘇賢庭" w:date="2022-03-07T18:53:00Z">
              <w:tcPr>
                <w:tcW w:w="6112" w:type="dxa"/>
                <w:gridSpan w:val="5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正式環境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  <w:tcPrChange w:id="682" w:author="蘇賢庭" w:date="2022-03-07T18:53:00Z">
              <w:tcPr>
                <w:tcW w:w="156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測試環境</w:t>
            </w:r>
          </w:p>
        </w:tc>
        <w:tc>
          <w:tcPr>
            <w:tcW w:w="2237" w:type="dxa"/>
            <w:shd w:val="clear" w:color="auto" w:fill="auto"/>
            <w:vAlign w:val="center"/>
            <w:hideMark/>
            <w:tcPrChange w:id="683" w:author="蘇賢庭" w:date="2022-03-07T18:53:00Z">
              <w:tcPr>
                <w:tcW w:w="2237" w:type="dxa"/>
                <w:shd w:val="clear" w:color="auto" w:fill="auto"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使用空間總計</w:t>
            </w:r>
          </w:p>
        </w:tc>
        <w:tc>
          <w:tcPr>
            <w:tcW w:w="3958" w:type="dxa"/>
            <w:shd w:val="clear" w:color="auto" w:fill="auto"/>
            <w:vAlign w:val="center"/>
            <w:tcPrChange w:id="684" w:author="蘇賢庭" w:date="2022-03-07T18:53:00Z">
              <w:tcPr>
                <w:tcW w:w="3958" w:type="dxa"/>
                <w:shd w:val="clear" w:color="auto" w:fill="auto"/>
                <w:vAlign w:val="center"/>
              </w:tcPr>
            </w:tcPrChange>
          </w:tcPr>
          <w:p w:rsidR="003F506E" w:rsidRPr="00CA1E6D" w:rsidRDefault="003F506E" w:rsidP="004C4A2A">
            <w:pPr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說明事項</w:t>
            </w:r>
          </w:p>
        </w:tc>
      </w:tr>
      <w:tr w:rsidR="003F506E" w:rsidRPr="00586028" w:rsidTr="0010424A">
        <w:trPr>
          <w:trHeight w:val="330"/>
          <w:trPrChange w:id="685" w:author="蘇賢庭" w:date="2022-03-07T18:53:00Z">
            <w:trPr>
              <w:trHeight w:val="330"/>
            </w:trPr>
          </w:trPrChange>
        </w:trPr>
        <w:tc>
          <w:tcPr>
            <w:tcW w:w="1560" w:type="dxa"/>
            <w:vMerge/>
            <w:shd w:val="clear" w:color="auto" w:fill="auto"/>
            <w:vAlign w:val="center"/>
            <w:hideMark/>
            <w:tcPrChange w:id="686" w:author="蘇賢庭" w:date="2022-03-07T18:53:00Z">
              <w:tcPr>
                <w:tcW w:w="1259" w:type="dxa"/>
                <w:vMerge/>
                <w:shd w:val="clear" w:color="auto" w:fill="auto"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857" w:type="dxa"/>
            <w:shd w:val="clear" w:color="auto" w:fill="auto"/>
            <w:noWrap/>
            <w:vAlign w:val="center"/>
            <w:hideMark/>
            <w:tcPrChange w:id="687" w:author="蘇賢庭" w:date="2022-03-07T18:53:00Z">
              <w:tcPr>
                <w:tcW w:w="11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  <w:tcPrChange w:id="688" w:author="蘇賢庭" w:date="2022-03-07T18:53:00Z">
              <w:tcPr>
                <w:tcW w:w="1179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179" w:type="dxa"/>
            <w:shd w:val="clear" w:color="auto" w:fill="auto"/>
            <w:noWrap/>
            <w:vAlign w:val="center"/>
            <w:hideMark/>
            <w:tcPrChange w:id="689" w:author="蘇賢庭" w:date="2022-03-07T18:53:00Z">
              <w:tcPr>
                <w:tcW w:w="1179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245" w:type="dxa"/>
            <w:shd w:val="clear" w:color="auto" w:fill="auto"/>
            <w:noWrap/>
            <w:vAlign w:val="center"/>
            <w:hideMark/>
            <w:tcPrChange w:id="690" w:author="蘇賢庭" w:date="2022-03-07T18:53:00Z">
              <w:tcPr>
                <w:tcW w:w="1245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</w:t>
            </w:r>
          </w:p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351" w:type="dxa"/>
            <w:tcPrChange w:id="691" w:author="蘇賢庭" w:date="2022-03-07T18:53:00Z">
              <w:tcPr>
                <w:tcW w:w="1351" w:type="dxa"/>
              </w:tcPr>
            </w:tcPrChange>
          </w:tcPr>
          <w:p w:rsidR="003F506E" w:rsidRPr="00CA1E6D" w:rsidRDefault="003F506E" w:rsidP="003F506E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CA1E6D">
              <w:rPr>
                <w:rFonts w:eastAsia="標楷體" w:cs="新細明體"/>
                <w:color w:val="000000" w:themeColor="text1"/>
                <w:kern w:val="0"/>
                <w:sz w:val="20"/>
                <w:szCs w:val="20"/>
              </w:rPr>
              <w:br/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  <w:sz w:val="20"/>
                <w:szCs w:val="20"/>
              </w:rPr>
              <w:t>備份空間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tcPrChange w:id="692" w:author="蘇賢庭" w:date="2022-03-07T18:53:00Z">
              <w:tcPr>
                <w:tcW w:w="1560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2237" w:type="dxa"/>
            <w:shd w:val="clear" w:color="auto" w:fill="auto"/>
            <w:vAlign w:val="center"/>
            <w:hideMark/>
            <w:tcPrChange w:id="693" w:author="蘇賢庭" w:date="2022-03-07T18:53:00Z">
              <w:tcPr>
                <w:tcW w:w="2237" w:type="dxa"/>
                <w:shd w:val="clear" w:color="auto" w:fill="auto"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  <w:tcPrChange w:id="694" w:author="蘇賢庭" w:date="2022-03-07T18:53:00Z">
              <w:tcPr>
                <w:tcW w:w="3958" w:type="dxa"/>
                <w:shd w:val="clear" w:color="auto" w:fill="auto"/>
              </w:tcPr>
            </w:tcPrChange>
          </w:tcPr>
          <w:p w:rsidR="003F506E" w:rsidRPr="00CA1E6D" w:rsidRDefault="003F506E" w:rsidP="004C4A2A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10424A">
        <w:trPr>
          <w:trHeight w:val="345"/>
          <w:trPrChange w:id="695" w:author="蘇賢庭" w:date="2022-03-07T18:53:00Z">
            <w:trPr>
              <w:trHeight w:val="345"/>
            </w:trPr>
          </w:trPrChange>
        </w:trPr>
        <w:tc>
          <w:tcPr>
            <w:tcW w:w="1560" w:type="dxa"/>
            <w:shd w:val="clear" w:color="auto" w:fill="auto"/>
            <w:vAlign w:val="center"/>
            <w:hideMark/>
            <w:tcPrChange w:id="696" w:author="蘇賢庭" w:date="2022-03-07T18:53:00Z">
              <w:tcPr>
                <w:tcW w:w="1259" w:type="dxa"/>
                <w:shd w:val="clear" w:color="auto" w:fill="auto"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ins w:id="697" w:author="蘇賢庭" w:date="2022-03-07T18:53:00Z">
              <w:r w:rsidR="0010424A">
                <w:rPr>
                  <w:rFonts w:eastAsia="標楷體" w:cs="新細明體" w:hint="eastAsia"/>
                  <w:color w:val="000000" w:themeColor="text1"/>
                  <w:kern w:val="0"/>
                </w:rPr>
                <w:t>/AP</w:t>
              </w:r>
            </w:ins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857" w:type="dxa"/>
            <w:shd w:val="clear" w:color="auto" w:fill="auto"/>
            <w:noWrap/>
            <w:vAlign w:val="center"/>
            <w:tcPrChange w:id="698" w:author="蘇賢庭" w:date="2022-03-07T18:53:00Z">
              <w:tcPr>
                <w:tcW w:w="1158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699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1179" w:type="dxa"/>
            <w:shd w:val="clear" w:color="auto" w:fill="auto"/>
            <w:noWrap/>
            <w:vAlign w:val="center"/>
            <w:tcPrChange w:id="700" w:author="蘇賢庭" w:date="2022-03-07T18:53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01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1179" w:type="dxa"/>
            <w:shd w:val="clear" w:color="auto" w:fill="auto"/>
            <w:noWrap/>
            <w:vAlign w:val="center"/>
            <w:tcPrChange w:id="702" w:author="蘇賢庭" w:date="2022-03-07T18:53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03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1245" w:type="dxa"/>
            <w:shd w:val="clear" w:color="auto" w:fill="auto"/>
            <w:noWrap/>
            <w:vAlign w:val="center"/>
            <w:tcPrChange w:id="704" w:author="蘇賢庭" w:date="2022-03-07T18:53:00Z">
              <w:tcPr>
                <w:tcW w:w="1245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05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1351" w:type="dxa"/>
            <w:tcPrChange w:id="706" w:author="蘇賢庭" w:date="2022-03-07T18:53:00Z">
              <w:tcPr>
                <w:tcW w:w="1351" w:type="dxa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tcPrChange w:id="707" w:author="蘇賢庭" w:date="2022-03-07T18:53:00Z">
              <w:tcPr>
                <w:tcW w:w="1560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08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200</w:t>
              </w:r>
            </w:ins>
          </w:p>
        </w:tc>
        <w:tc>
          <w:tcPr>
            <w:tcW w:w="2237" w:type="dxa"/>
            <w:shd w:val="clear" w:color="auto" w:fill="auto"/>
            <w:noWrap/>
            <w:vAlign w:val="center"/>
            <w:tcPrChange w:id="709" w:author="蘇賢庭" w:date="2022-03-07T18:53:00Z">
              <w:tcPr>
                <w:tcW w:w="2237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10424A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10" w:author="蘇賢庭" w:date="2022-03-07T18:53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1200</w:t>
              </w:r>
            </w:ins>
          </w:p>
        </w:tc>
        <w:tc>
          <w:tcPr>
            <w:tcW w:w="3958" w:type="dxa"/>
            <w:shd w:val="clear" w:color="auto" w:fill="auto"/>
            <w:tcPrChange w:id="711" w:author="蘇賢庭" w:date="2022-03-07T18:53:00Z">
              <w:tcPr>
                <w:tcW w:w="3958" w:type="dxa"/>
                <w:shd w:val="clear" w:color="auto" w:fill="auto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10424A" w:rsidRPr="00586028" w:rsidTr="00B17639">
        <w:trPr>
          <w:trHeight w:val="360"/>
          <w:trPrChange w:id="712" w:author="蘇賢庭" w:date="2022-03-07T18:54:00Z">
            <w:trPr>
              <w:trHeight w:val="360"/>
            </w:trPr>
          </w:trPrChange>
        </w:trPr>
        <w:tc>
          <w:tcPr>
            <w:tcW w:w="1560" w:type="dxa"/>
            <w:shd w:val="clear" w:color="auto" w:fill="auto"/>
            <w:vAlign w:val="center"/>
            <w:hideMark/>
            <w:tcPrChange w:id="713" w:author="蘇賢庭" w:date="2022-03-07T18:54:00Z">
              <w:tcPr>
                <w:tcW w:w="1259" w:type="dxa"/>
                <w:shd w:val="clear" w:color="auto" w:fill="auto"/>
                <w:vAlign w:val="center"/>
                <w:hideMark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del w:id="714" w:author="蘇賢庭" w:date="2022-03-07T18:54:00Z">
              <w:r w:rsidRPr="00CA1E6D" w:rsidDel="0010424A">
                <w:rPr>
                  <w:rFonts w:eastAsia="標楷體" w:cs="新細明體" w:hint="eastAsia"/>
                  <w:color w:val="000000" w:themeColor="text1"/>
                  <w:kern w:val="0"/>
                </w:rPr>
                <w:delText>AP</w:delText>
              </w:r>
            </w:del>
            <w:ins w:id="715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B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atch</w:t>
              </w:r>
            </w:ins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857" w:type="dxa"/>
            <w:shd w:val="clear" w:color="auto" w:fill="auto"/>
            <w:noWrap/>
            <w:vAlign w:val="center"/>
            <w:tcPrChange w:id="716" w:author="蘇賢庭" w:date="2022-03-07T18:54:00Z">
              <w:tcPr>
                <w:tcW w:w="1158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17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179" w:type="dxa"/>
            <w:shd w:val="clear" w:color="auto" w:fill="auto"/>
            <w:noWrap/>
            <w:vAlign w:val="center"/>
            <w:tcPrChange w:id="718" w:author="蘇賢庭" w:date="2022-03-07T18:54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19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2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179" w:type="dxa"/>
            <w:shd w:val="clear" w:color="auto" w:fill="auto"/>
            <w:noWrap/>
            <w:tcPrChange w:id="720" w:author="蘇賢庭" w:date="2022-03-07T18:54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21" w:author="蘇賢庭" w:date="2022-03-07T18:54:00Z">
              <w:r w:rsidRPr="00B5470D">
                <w:rPr>
                  <w:rFonts w:eastAsia="標楷體" w:cs="新細明體" w:hint="eastAsia"/>
                  <w:color w:val="000000" w:themeColor="text1"/>
                  <w:kern w:val="0"/>
                </w:rPr>
                <w:t>2</w:t>
              </w:r>
              <w:r w:rsidRPr="00B5470D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245" w:type="dxa"/>
            <w:shd w:val="clear" w:color="auto" w:fill="auto"/>
            <w:noWrap/>
            <w:tcPrChange w:id="722" w:author="蘇賢庭" w:date="2022-03-07T18:54:00Z">
              <w:tcPr>
                <w:tcW w:w="1245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23" w:author="蘇賢庭" w:date="2022-03-07T18:54:00Z">
              <w:r w:rsidRPr="00B5470D">
                <w:rPr>
                  <w:rFonts w:eastAsia="標楷體" w:cs="新細明體" w:hint="eastAsia"/>
                  <w:color w:val="000000" w:themeColor="text1"/>
                  <w:kern w:val="0"/>
                </w:rPr>
                <w:t>2</w:t>
              </w:r>
              <w:r w:rsidRPr="00B5470D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351" w:type="dxa"/>
            <w:tcPrChange w:id="724" w:author="蘇賢庭" w:date="2022-03-07T18:54:00Z">
              <w:tcPr>
                <w:tcW w:w="1351" w:type="dxa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tcPrChange w:id="725" w:author="蘇賢庭" w:date="2022-03-07T18:54:00Z">
              <w:tcPr>
                <w:tcW w:w="1560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26" w:author="蘇賢庭" w:date="2022-03-07T18:54:00Z">
              <w:r w:rsidRPr="00B5470D">
                <w:rPr>
                  <w:rFonts w:eastAsia="標楷體" w:cs="新細明體" w:hint="eastAsia"/>
                  <w:color w:val="000000" w:themeColor="text1"/>
                  <w:kern w:val="0"/>
                </w:rPr>
                <w:t>2</w:t>
              </w:r>
              <w:r w:rsidRPr="00B5470D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237" w:type="dxa"/>
            <w:shd w:val="clear" w:color="auto" w:fill="auto"/>
            <w:noWrap/>
            <w:vAlign w:val="center"/>
            <w:tcPrChange w:id="727" w:author="蘇賢庭" w:date="2022-03-07T18:54:00Z">
              <w:tcPr>
                <w:tcW w:w="2237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28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500</w:t>
              </w:r>
            </w:ins>
          </w:p>
        </w:tc>
        <w:tc>
          <w:tcPr>
            <w:tcW w:w="3958" w:type="dxa"/>
            <w:shd w:val="clear" w:color="auto" w:fill="auto"/>
            <w:tcPrChange w:id="729" w:author="蘇賢庭" w:date="2022-03-07T18:54:00Z">
              <w:tcPr>
                <w:tcW w:w="3958" w:type="dxa"/>
                <w:shd w:val="clear" w:color="auto" w:fill="auto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10424A" w:rsidRPr="00586028" w:rsidTr="00336EC7">
        <w:trPr>
          <w:trHeight w:val="360"/>
          <w:trPrChange w:id="730" w:author="蘇賢庭" w:date="2022-03-07T18:54:00Z">
            <w:trPr>
              <w:trHeight w:val="360"/>
            </w:trPr>
          </w:trPrChange>
        </w:trPr>
        <w:tc>
          <w:tcPr>
            <w:tcW w:w="1560" w:type="dxa"/>
            <w:shd w:val="clear" w:color="auto" w:fill="auto"/>
            <w:vAlign w:val="center"/>
            <w:hideMark/>
            <w:tcPrChange w:id="731" w:author="蘇賢庭" w:date="2022-03-07T18:54:00Z">
              <w:tcPr>
                <w:tcW w:w="1259" w:type="dxa"/>
                <w:shd w:val="clear" w:color="auto" w:fill="auto"/>
                <w:vAlign w:val="center"/>
                <w:hideMark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857" w:type="dxa"/>
            <w:shd w:val="clear" w:color="auto" w:fill="auto"/>
            <w:noWrap/>
            <w:vAlign w:val="center"/>
            <w:tcPrChange w:id="732" w:author="蘇賢庭" w:date="2022-03-07T18:54:00Z">
              <w:tcPr>
                <w:tcW w:w="1158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33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3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179" w:type="dxa"/>
            <w:shd w:val="clear" w:color="auto" w:fill="auto"/>
            <w:noWrap/>
            <w:tcPrChange w:id="734" w:author="蘇賢庭" w:date="2022-03-07T18:54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35" w:author="蘇賢庭" w:date="2022-03-07T18:54:00Z">
              <w:r w:rsidRPr="006F38B9">
                <w:rPr>
                  <w:rFonts w:eastAsia="標楷體" w:cs="新細明體" w:hint="eastAsia"/>
                  <w:color w:val="000000" w:themeColor="text1"/>
                  <w:kern w:val="0"/>
                </w:rPr>
                <w:t>3</w:t>
              </w:r>
              <w:r w:rsidRPr="006F38B9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179" w:type="dxa"/>
            <w:shd w:val="clear" w:color="auto" w:fill="auto"/>
            <w:noWrap/>
            <w:tcPrChange w:id="736" w:author="蘇賢庭" w:date="2022-03-07T18:54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37" w:author="蘇賢庭" w:date="2022-03-07T18:54:00Z">
              <w:r w:rsidRPr="006F38B9">
                <w:rPr>
                  <w:rFonts w:eastAsia="標楷體" w:cs="新細明體" w:hint="eastAsia"/>
                  <w:color w:val="000000" w:themeColor="text1"/>
                  <w:kern w:val="0"/>
                </w:rPr>
                <w:t>3</w:t>
              </w:r>
              <w:r w:rsidRPr="006F38B9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245" w:type="dxa"/>
            <w:shd w:val="clear" w:color="auto" w:fill="auto"/>
            <w:noWrap/>
            <w:tcPrChange w:id="738" w:author="蘇賢庭" w:date="2022-03-07T18:54:00Z">
              <w:tcPr>
                <w:tcW w:w="1245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39" w:author="蘇賢庭" w:date="2022-03-07T18:54:00Z">
              <w:r w:rsidRPr="006F38B9">
                <w:rPr>
                  <w:rFonts w:eastAsia="標楷體" w:cs="新細明體" w:hint="eastAsia"/>
                  <w:color w:val="000000" w:themeColor="text1"/>
                  <w:kern w:val="0"/>
                </w:rPr>
                <w:t>3</w:t>
              </w:r>
              <w:r w:rsidRPr="006F38B9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1351" w:type="dxa"/>
            <w:tcPrChange w:id="740" w:author="蘇賢庭" w:date="2022-03-07T18:54:00Z">
              <w:tcPr>
                <w:tcW w:w="1351" w:type="dxa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tcPrChange w:id="741" w:author="蘇賢庭" w:date="2022-03-07T18:54:00Z">
              <w:tcPr>
                <w:tcW w:w="1560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42" w:author="蘇賢庭" w:date="2022-03-07T18:54:00Z">
              <w:r w:rsidRPr="006F38B9">
                <w:rPr>
                  <w:rFonts w:eastAsia="標楷體" w:cs="新細明體" w:hint="eastAsia"/>
                  <w:color w:val="000000" w:themeColor="text1"/>
                  <w:kern w:val="0"/>
                </w:rPr>
                <w:t>3</w:t>
              </w:r>
              <w:r w:rsidRPr="006F38B9">
                <w:rPr>
                  <w:rFonts w:eastAsia="標楷體" w:cs="新細明體"/>
                  <w:color w:val="000000" w:themeColor="text1"/>
                  <w:kern w:val="0"/>
                </w:rPr>
                <w:t>50</w:t>
              </w:r>
            </w:ins>
          </w:p>
        </w:tc>
        <w:tc>
          <w:tcPr>
            <w:tcW w:w="2237" w:type="dxa"/>
            <w:shd w:val="clear" w:color="auto" w:fill="auto"/>
            <w:noWrap/>
            <w:vAlign w:val="center"/>
            <w:tcPrChange w:id="743" w:author="蘇賢庭" w:date="2022-03-07T18:54:00Z">
              <w:tcPr>
                <w:tcW w:w="2237" w:type="dxa"/>
                <w:shd w:val="clear" w:color="auto" w:fill="auto"/>
                <w:noWrap/>
                <w:vAlign w:val="center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ins w:id="744" w:author="蘇賢庭" w:date="2022-03-07T18:54:00Z">
              <w:r>
                <w:rPr>
                  <w:rFonts w:eastAsia="標楷體" w:cs="新細明體" w:hint="eastAsia"/>
                  <w:color w:val="000000" w:themeColor="text1"/>
                  <w:kern w:val="0"/>
                </w:rPr>
                <w:t>1</w:t>
              </w:r>
              <w:r>
                <w:rPr>
                  <w:rFonts w:eastAsia="標楷體" w:cs="新細明體"/>
                  <w:color w:val="000000" w:themeColor="text1"/>
                  <w:kern w:val="0"/>
                </w:rPr>
                <w:t>750</w:t>
              </w:r>
            </w:ins>
          </w:p>
        </w:tc>
        <w:tc>
          <w:tcPr>
            <w:tcW w:w="3958" w:type="dxa"/>
            <w:shd w:val="clear" w:color="auto" w:fill="auto"/>
            <w:tcPrChange w:id="745" w:author="蘇賢庭" w:date="2022-03-07T18:54:00Z">
              <w:tcPr>
                <w:tcW w:w="3958" w:type="dxa"/>
                <w:shd w:val="clear" w:color="auto" w:fill="auto"/>
              </w:tcPr>
            </w:tcPrChange>
          </w:tcPr>
          <w:p w:rsidR="0010424A" w:rsidRPr="00CA1E6D" w:rsidRDefault="0010424A" w:rsidP="0010424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10424A">
        <w:trPr>
          <w:trHeight w:val="345"/>
          <w:trPrChange w:id="746" w:author="蘇賢庭" w:date="2022-03-07T18:53:00Z">
            <w:trPr>
              <w:trHeight w:val="345"/>
            </w:trPr>
          </w:trPrChange>
        </w:trPr>
        <w:tc>
          <w:tcPr>
            <w:tcW w:w="1560" w:type="dxa"/>
            <w:shd w:val="clear" w:color="auto" w:fill="auto"/>
            <w:noWrap/>
            <w:vAlign w:val="center"/>
            <w:hideMark/>
            <w:tcPrChange w:id="747" w:author="蘇賢庭" w:date="2022-03-07T18:53:00Z">
              <w:tcPr>
                <w:tcW w:w="1259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857" w:type="dxa"/>
            <w:shd w:val="clear" w:color="auto" w:fill="auto"/>
            <w:noWrap/>
            <w:vAlign w:val="center"/>
            <w:tcPrChange w:id="748" w:author="蘇賢庭" w:date="2022-03-07T18:53:00Z">
              <w:tcPr>
                <w:tcW w:w="1158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  <w:tcPrChange w:id="749" w:author="蘇賢庭" w:date="2022-03-07T18:53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179" w:type="dxa"/>
            <w:shd w:val="clear" w:color="auto" w:fill="auto"/>
            <w:noWrap/>
            <w:vAlign w:val="center"/>
            <w:tcPrChange w:id="750" w:author="蘇賢庭" w:date="2022-03-07T18:53:00Z">
              <w:tcPr>
                <w:tcW w:w="1179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245" w:type="dxa"/>
            <w:shd w:val="clear" w:color="auto" w:fill="auto"/>
            <w:noWrap/>
            <w:vAlign w:val="center"/>
            <w:tcPrChange w:id="751" w:author="蘇賢庭" w:date="2022-03-07T18:53:00Z">
              <w:tcPr>
                <w:tcW w:w="1245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351" w:type="dxa"/>
            <w:tcPrChange w:id="752" w:author="蘇賢庭" w:date="2022-03-07T18:53:00Z">
              <w:tcPr>
                <w:tcW w:w="1351" w:type="dxa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1560" w:type="dxa"/>
            <w:shd w:val="clear" w:color="auto" w:fill="auto"/>
            <w:noWrap/>
            <w:vAlign w:val="center"/>
            <w:tcPrChange w:id="753" w:author="蘇賢庭" w:date="2022-03-07T18:53:00Z">
              <w:tcPr>
                <w:tcW w:w="1560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2237" w:type="dxa"/>
            <w:shd w:val="clear" w:color="auto" w:fill="auto"/>
            <w:noWrap/>
            <w:vAlign w:val="center"/>
            <w:tcPrChange w:id="754" w:author="蘇賢庭" w:date="2022-03-07T18:53:00Z">
              <w:tcPr>
                <w:tcW w:w="2237" w:type="dxa"/>
                <w:shd w:val="clear" w:color="auto" w:fill="auto"/>
                <w:noWrap/>
                <w:vAlign w:val="center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  <w:tc>
          <w:tcPr>
            <w:tcW w:w="3958" w:type="dxa"/>
            <w:shd w:val="clear" w:color="auto" w:fill="auto"/>
            <w:tcPrChange w:id="755" w:author="蘇賢庭" w:date="2022-03-07T18:53:00Z">
              <w:tcPr>
                <w:tcW w:w="3958" w:type="dxa"/>
                <w:shd w:val="clear" w:color="auto" w:fill="auto"/>
              </w:tcPr>
            </w:tcPrChange>
          </w:tcPr>
          <w:p w:rsidR="003F506E" w:rsidRPr="00CA1E6D" w:rsidRDefault="003F506E" w:rsidP="004C4A2A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</w:p>
        </w:tc>
      </w:tr>
      <w:tr w:rsidR="003F506E" w:rsidRPr="00586028" w:rsidTr="008B6D1C">
        <w:trPr>
          <w:trHeight w:val="345"/>
        </w:trPr>
        <w:tc>
          <w:tcPr>
            <w:tcW w:w="15126" w:type="dxa"/>
            <w:gridSpan w:val="9"/>
          </w:tcPr>
          <w:p w:rsidR="003F506E" w:rsidRPr="00586028" w:rsidRDefault="003F506E" w:rsidP="004C4A2A">
            <w:pPr>
              <w:widowControl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請將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A0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6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-1~4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項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H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(DB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含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I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欄</w:t>
            </w:r>
            <w:r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內資料填入相對應欄位</w:t>
            </w:r>
            <w:r w:rsidRPr="00586028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!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510664" w:rsidP="004C4A2A">
      <w:pPr>
        <w:widowControl/>
        <w:rPr>
          <w:rFonts w:eastAsia="標楷體"/>
          <w:b/>
          <w:kern w:val="0"/>
          <w:sz w:val="28"/>
          <w:szCs w:val="28"/>
          <w:shd w:val="pct15" w:color="auto" w:fill="FFFFFF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7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資料備份需求</w:t>
      </w:r>
      <w:r w:rsidR="004C4A2A" w:rsidRPr="00586028">
        <w:rPr>
          <w:rFonts w:eastAsia="標楷體" w:hint="eastAsia"/>
          <w:b/>
          <w:color w:val="C00000"/>
          <w:kern w:val="0"/>
          <w:bdr w:val="single" w:sz="4" w:space="0" w:color="auto"/>
        </w:rPr>
        <w:t>可於架構會議上做確認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配合本行使用</w:t>
      </w:r>
      <w:r w:rsidRPr="00586028">
        <w:rPr>
          <w:rFonts w:eastAsia="標楷體"/>
          <w:color w:val="C00000"/>
          <w:kern w:val="0"/>
        </w:rPr>
        <w:t>Veritas NetBackup</w:t>
      </w:r>
      <w:r w:rsidRPr="00586028">
        <w:rPr>
          <w:rFonts w:eastAsia="標楷體" w:hint="eastAsia"/>
          <w:color w:val="C00000"/>
          <w:kern w:val="0"/>
        </w:rPr>
        <w:t>備份軟體做備份。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 xml:space="preserve"> 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備份項目、備份週期、備份資料量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0"/>
          <w:szCs w:val="20"/>
          <w:u w:val="single"/>
        </w:rPr>
      </w:pPr>
      <w:r w:rsidRPr="00586028">
        <w:rPr>
          <w:rFonts w:eastAsia="標楷體" w:hint="eastAsia"/>
          <w:color w:val="C00000"/>
          <w:kern w:val="0"/>
        </w:rPr>
        <w:t>○</w:t>
      </w:r>
      <w:r w:rsidRPr="00586028">
        <w:rPr>
          <w:rFonts w:eastAsia="標楷體" w:hint="eastAsia"/>
          <w:color w:val="C00000"/>
          <w:kern w:val="0"/>
        </w:rPr>
        <w:t xml:space="preserve"> </w:t>
      </w:r>
      <w:r w:rsidRPr="00586028">
        <w:rPr>
          <w:rFonts w:eastAsia="標楷體" w:hint="eastAsia"/>
          <w:color w:val="C00000"/>
          <w:kern w:val="0"/>
        </w:rPr>
        <w:t>需另外採購備份軟體，名稱：</w:t>
      </w:r>
      <w:r w:rsidRPr="00586028">
        <w:rPr>
          <w:rFonts w:eastAsia="標楷體" w:hint="eastAsia"/>
          <w:color w:val="C00000"/>
          <w:kern w:val="0"/>
          <w:u w:val="single"/>
        </w:rPr>
        <w:t xml:space="preserve">                 </w:t>
      </w:r>
      <w:r w:rsidRPr="00586028">
        <w:rPr>
          <w:rFonts w:eastAsia="標楷體" w:hint="eastAsia"/>
          <w:color w:val="C00000"/>
          <w:kern w:val="0"/>
        </w:rPr>
        <w:t>。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(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續填本表各項目</w:t>
      </w:r>
      <w:r w:rsidRPr="00586028">
        <w:rPr>
          <w:rFonts w:eastAsia="標楷體" w:hint="eastAsia"/>
          <w:color w:val="C00000"/>
          <w:kern w:val="0"/>
          <w:sz w:val="20"/>
          <w:szCs w:val="2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223"/>
        <w:gridCol w:w="2601"/>
        <w:gridCol w:w="2431"/>
        <w:gridCol w:w="2492"/>
        <w:gridCol w:w="2168"/>
        <w:gridCol w:w="4211"/>
      </w:tblGrid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備份主機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備份項目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License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數量</w:t>
            </w: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備份週期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週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)</w:t>
            </w: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備份資料量</w:t>
            </w: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備註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AP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DB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numPr>
                <w:ilvl w:val="0"/>
                <w:numId w:val="6"/>
              </w:numPr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O.S.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File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DB</w:t>
            </w: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7F6B93" w:rsidP="00CA1E6D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○依照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以下</w:t>
            </w:r>
            <w:r w:rsidR="00CA1E6D"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其他說明事項</w:t>
            </w:r>
            <w:r w:rsid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2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作業方式</w:t>
            </w:r>
          </w:p>
        </w:tc>
      </w:tr>
      <w:tr w:rsidR="004C4A2A" w:rsidRPr="00586028" w:rsidTr="007F6B93">
        <w:trPr>
          <w:trHeight w:val="385"/>
        </w:trPr>
        <w:tc>
          <w:tcPr>
            <w:tcW w:w="122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</w:t>
            </w:r>
          </w:p>
        </w:tc>
        <w:tc>
          <w:tcPr>
            <w:tcW w:w="2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ind w:left="360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3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9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16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421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7F6B93">
        <w:trPr>
          <w:trHeight w:val="422"/>
        </w:trPr>
        <w:tc>
          <w:tcPr>
            <w:tcW w:w="15126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本行所有備份均以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file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方式做備份，每日備份保留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週，每週備份保留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個月，每月備份保留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15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年，若有特殊需求請提出。如有特殊需求請提出。</w:t>
            </w:r>
          </w:p>
          <w:p w:rsidR="004C4A2A" w:rsidRPr="00586028" w:rsidRDefault="004C4A2A" w:rsidP="004C4A2A">
            <w:pPr>
              <w:spacing w:line="280" w:lineRule="exact"/>
              <w:ind w:leftChars="1" w:left="176" w:hangingChars="87" w:hanging="174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Oracle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 xml:space="preserve"> Table Export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 RMAN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備份方式；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MS SQL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為使用資料庫備份方式。備份均為先備份至磁碟再上磁帶，故需考慮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備份使用之磁碟空間；測試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均不作備份，若有特殊需求請提出。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備份及有倒檔需求之主機請注意是否都需要各一個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License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需要備份之主機至少需要有獨立的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1 GB 1 Port 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1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張，線上交易與備份作業需使用不同網卡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本行正式環境之虛擬機為每兩周備份一次，若有特殊需求請提出。</w:t>
            </w:r>
          </w:p>
        </w:tc>
      </w:tr>
    </w:tbl>
    <w:p w:rsidR="00A93A36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A93A36" w:rsidRPr="00586028" w:rsidRDefault="00313301" w:rsidP="00A93A36">
      <w:pPr>
        <w:widowControl/>
        <w:rPr>
          <w:rFonts w:eastAsia="標楷體"/>
          <w:kern w:val="0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(A08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)AP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應用系統伺服器安裝使用軟體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>含</w:t>
      </w:r>
      <w:r w:rsidR="00A93A36" w:rsidRPr="00890163">
        <w:rPr>
          <w:rFonts w:eastAsia="標楷體"/>
          <w:b/>
          <w:color w:val="C00000"/>
          <w:kern w:val="0"/>
          <w:sz w:val="28"/>
          <w:szCs w:val="28"/>
        </w:rPr>
        <w:t>Open Source</w:t>
      </w:r>
      <w:r w:rsidR="00A93A36" w:rsidRPr="00890163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A93A36" w:rsidRPr="00890163">
        <w:rPr>
          <w:rFonts w:eastAsia="標楷體" w:hint="eastAsia"/>
          <w:kern w:val="0"/>
        </w:rPr>
        <w:t>(AP</w:t>
      </w:r>
      <w:r w:rsidR="00A93A36" w:rsidRPr="00890163">
        <w:rPr>
          <w:rFonts w:eastAsia="標楷體" w:hint="eastAsia"/>
          <w:kern w:val="0"/>
        </w:rPr>
        <w:t>應用系統所需之系統軟體均需詳列，包含內附及需採購項目</w:t>
      </w:r>
      <w:r w:rsidR="00A93A36" w:rsidRPr="00890163">
        <w:rPr>
          <w:rFonts w:eastAsia="標楷體" w:hint="eastAsia"/>
          <w:kern w:val="0"/>
        </w:rPr>
        <w:t>)</w:t>
      </w:r>
    </w:p>
    <w:tbl>
      <w:tblPr>
        <w:tblW w:w="15026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2858"/>
        <w:gridCol w:w="2812"/>
        <w:gridCol w:w="2268"/>
        <w:gridCol w:w="2410"/>
        <w:gridCol w:w="2552"/>
        <w:gridCol w:w="2126"/>
        <w:tblGridChange w:id="756">
          <w:tblGrid>
            <w:gridCol w:w="20"/>
            <w:gridCol w:w="2858"/>
            <w:gridCol w:w="2387"/>
            <w:gridCol w:w="2693"/>
            <w:gridCol w:w="2410"/>
            <w:gridCol w:w="2552"/>
            <w:gridCol w:w="2106"/>
            <w:gridCol w:w="20"/>
          </w:tblGrid>
        </w:tblGridChange>
      </w:tblGrid>
      <w:tr w:rsidR="00A93A36" w:rsidRPr="00586028" w:rsidTr="007F6B93">
        <w:trPr>
          <w:trHeight w:val="263"/>
        </w:trPr>
        <w:tc>
          <w:tcPr>
            <w:tcW w:w="15026" w:type="dxa"/>
            <w:gridSpan w:val="6"/>
            <w:shd w:val="clear" w:color="auto" w:fill="auto"/>
          </w:tcPr>
          <w:p w:rsidR="00A93A36" w:rsidRPr="00CA1E6D" w:rsidRDefault="00A93A36" w:rsidP="004859BF">
            <w:pPr>
              <w:ind w:leftChars="-45" w:hangingChars="45" w:hanging="108"/>
              <w:rPr>
                <w:rFonts w:eastAsia="標楷體"/>
                <w:color w:val="000000" w:themeColor="text1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應用系統伺服器安裝使用軟體</w:t>
            </w:r>
          </w:p>
        </w:tc>
      </w:tr>
      <w:tr w:rsidR="00A93A36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757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758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759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廠牌、軟體名稱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760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586028" w:rsidRDefault="0010424A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761" w:author="蘇賢庭" w:date="2022-03-07T18:59:00Z">
              <w:r>
                <w:rPr>
                  <w:rFonts w:eastAsia="標楷體" w:hint="eastAsia"/>
                  <w:color w:val="000000" w:themeColor="text1"/>
                  <w:kern w:val="0"/>
                </w:rPr>
                <w:t>Wi</w:t>
              </w:r>
              <w:r>
                <w:rPr>
                  <w:rFonts w:eastAsia="標楷體"/>
                  <w:color w:val="000000" w:themeColor="text1"/>
                  <w:kern w:val="0"/>
                </w:rPr>
                <w:t>ndows</w:t>
              </w:r>
              <w:r w:rsidRPr="001B44DF">
                <w:rPr>
                  <w:rFonts w:eastAsia="標楷體"/>
                  <w:color w:val="000000" w:themeColor="text1"/>
                  <w:kern w:val="0"/>
                </w:rPr>
                <w:t xml:space="preserve"> / </w:t>
              </w:r>
              <w:r>
                <w:rPr>
                  <w:rFonts w:eastAsia="標楷體"/>
                  <w:color w:val="000000" w:themeColor="text1"/>
                  <w:kern w:val="0"/>
                </w:rPr>
                <w:t>2019</w:t>
              </w:r>
              <w:r w:rsidRPr="006A372E" w:rsidDel="0010424A">
                <w:rPr>
                  <w:rFonts w:eastAsia="標楷體" w:cs="新細明體"/>
                  <w:color w:val="000000"/>
                  <w:kern w:val="0"/>
                </w:rPr>
                <w:t xml:space="preserve"> </w:t>
              </w:r>
            </w:ins>
            <w:del w:id="762" w:author="蘇賢庭" w:date="2022-03-07T18:59:00Z">
              <w:r w:rsidR="006A372E" w:rsidRPr="006A372E" w:rsidDel="0010424A">
                <w:rPr>
                  <w:rFonts w:eastAsia="標楷體" w:cs="新細明體"/>
                  <w:color w:val="000000"/>
                  <w:kern w:val="0"/>
                </w:rPr>
                <w:delText>Redhat Linux 8.5</w:delText>
              </w:r>
            </w:del>
            <w:ins w:id="763" w:author="蘇賢庭" w:date="2022-03-03T16:32:00Z">
              <w:r w:rsidR="000521B1">
                <w:rPr>
                  <w:rFonts w:eastAsia="標楷體" w:cs="新細明體"/>
                  <w:color w:val="000000"/>
                  <w:kern w:val="0"/>
                </w:rPr>
                <w:t>(for VM)</w:t>
              </w:r>
            </w:ins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764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586028" w:rsidRDefault="007A275A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765" w:author="蘇賢庭" w:date="2022-03-07T19:11:00Z">
              <w:r>
                <w:rPr>
                  <w:rFonts w:eastAsia="標楷體" w:cs="新細明體"/>
                  <w:color w:val="000000"/>
                  <w:kern w:val="0"/>
                </w:rPr>
                <w:t>Open JDK 11</w:t>
              </w:r>
            </w:ins>
            <w:del w:id="766" w:author="蘇賢庭" w:date="2022-03-07T19:11:00Z">
              <w:r w:rsidR="006A372E" w:rsidDel="007A275A">
                <w:rPr>
                  <w:rFonts w:eastAsia="標楷體" w:cs="新細明體" w:hint="eastAsia"/>
                  <w:color w:val="000000"/>
                  <w:kern w:val="0"/>
                </w:rPr>
                <w:delText>W</w:delText>
              </w:r>
              <w:r w:rsidR="006A372E" w:rsidDel="007A275A">
                <w:rPr>
                  <w:rFonts w:eastAsia="標楷體" w:cs="新細明體"/>
                  <w:color w:val="000000"/>
                  <w:kern w:val="0"/>
                </w:rPr>
                <w:delText>eblogic 14C</w:delText>
              </w:r>
            </w:del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767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768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769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770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771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772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A93A36" w:rsidRPr="00CA1E6D" w:rsidRDefault="00A93A36" w:rsidP="004859BF">
            <w:pPr>
              <w:widowControl/>
              <w:ind w:leftChars="-11" w:hangingChars="11" w:hanging="26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773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6A372E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774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6A372E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775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tcPrChange w:id="776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tcPrChange w:id="777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A93A36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778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779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780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A93A36" w:rsidRPr="00CA1E6D" w:rsidRDefault="00A93A36" w:rsidP="004859BF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版本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(32/64bit)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781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6A372E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64</w:t>
            </w:r>
            <w:r>
              <w:rPr>
                <w:rFonts w:eastAsia="標楷體" w:cs="新細明體"/>
                <w:color w:val="000000"/>
                <w:kern w:val="0"/>
              </w:rPr>
              <w:t>bit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782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6A372E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64</w:t>
            </w:r>
            <w:r>
              <w:rPr>
                <w:rFonts w:eastAsia="標楷體" w:cs="新細明體"/>
                <w:color w:val="000000"/>
                <w:kern w:val="0"/>
              </w:rPr>
              <w:t>bit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783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tcPrChange w:id="784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tcPrChange w:id="785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A93A36" w:rsidRPr="00586028" w:rsidRDefault="00A93A36" w:rsidP="004859BF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786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787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788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本行需採購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789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790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7A275A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791" w:author="蘇賢庭" w:date="2022-03-07T19:11:00Z">
              <w:r w:rsidRPr="00586028">
                <w:rPr>
                  <w:rFonts w:eastAsia="標楷體" w:cs="新細明體" w:hint="eastAsia"/>
                  <w:color w:val="000000"/>
                  <w:kern w:val="0"/>
                </w:rPr>
                <w:t>○</w:t>
              </w:r>
            </w:ins>
            <w:del w:id="792" w:author="蘇賢庭" w:date="2022-03-07T19:11:00Z">
              <w:r w:rsidR="006A372E" w:rsidDel="007A275A">
                <w:rPr>
                  <w:rFonts w:eastAsia="標楷體" w:cs="新細明體" w:hint="eastAsia"/>
                  <w:color w:val="000000"/>
                  <w:kern w:val="0"/>
                </w:rPr>
                <w:delText>●</w:delText>
              </w:r>
            </w:del>
            <w:r w:rsidR="006A372E"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ins w:id="793" w:author="蘇賢庭" w:date="2022-03-07T19:11:00Z">
              <w:r>
                <w:rPr>
                  <w:rFonts w:eastAsia="標楷體" w:cs="新細明體" w:hint="eastAsia"/>
                  <w:color w:val="000000"/>
                  <w:kern w:val="0"/>
                </w:rPr>
                <w:t>●</w:t>
              </w:r>
            </w:ins>
            <w:del w:id="794" w:author="蘇賢庭" w:date="2022-03-07T19:11:00Z">
              <w:r w:rsidR="006A372E" w:rsidRPr="00586028" w:rsidDel="007A275A">
                <w:rPr>
                  <w:rFonts w:eastAsia="標楷體" w:cs="新細明體" w:hint="eastAsia"/>
                  <w:color w:val="000000"/>
                  <w:kern w:val="0"/>
                </w:rPr>
                <w:delText>○</w:delText>
              </w:r>
            </w:del>
            <w:r w:rsidR="006A372E"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795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tcPrChange w:id="796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tcPrChange w:id="797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798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799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800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提供本行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801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802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803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tcPrChange w:id="804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tcPrChange w:id="805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06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07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808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本行可修改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Source Code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809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810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811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tcPrChange w:id="812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tcPrChange w:id="813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使用情境及授權考量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14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15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16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系統使用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17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18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19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20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21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22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23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vAlign w:val="center"/>
            <w:hideMark/>
            <w:tcPrChange w:id="824" w:author="蘇賢庭" w:date="2022-03-03T16:32:00Z">
              <w:tcPr>
                <w:tcW w:w="2858" w:type="dxa"/>
                <w:shd w:val="clear" w:color="auto" w:fill="auto"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外部使用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25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26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27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28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29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30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31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vAlign w:val="center"/>
            <w:hideMark/>
            <w:tcPrChange w:id="832" w:author="蘇賢庭" w:date="2022-03-03T16:32:00Z">
              <w:tcPr>
                <w:tcW w:w="2858" w:type="dxa"/>
                <w:shd w:val="clear" w:color="auto" w:fill="auto"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內部使用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33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34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7A275A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835" w:author="蘇賢庭" w:date="2022-03-07T19:11:00Z">
              <w:r w:rsidRPr="00586028">
                <w:rPr>
                  <w:rFonts w:eastAsia="標楷體" w:cs="新細明體" w:hint="eastAsia"/>
                  <w:color w:val="000000"/>
                  <w:kern w:val="0"/>
                </w:rPr>
                <w:t>○</w:t>
              </w:r>
            </w:ins>
            <w:del w:id="836" w:author="蘇賢庭" w:date="2022-03-07T19:11:00Z">
              <w:r w:rsidR="006A372E" w:rsidDel="007A275A">
                <w:rPr>
                  <w:rFonts w:eastAsia="標楷體" w:cs="新細明體" w:hint="eastAsia"/>
                  <w:color w:val="000000"/>
                  <w:kern w:val="0"/>
                </w:rPr>
                <w:delText>●</w:delText>
              </w:r>
            </w:del>
            <w:r w:rsidR="006A372E"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ins w:id="837" w:author="蘇賢庭" w:date="2022-03-07T19:11:00Z">
              <w:r>
                <w:rPr>
                  <w:rFonts w:eastAsia="標楷體" w:cs="新細明體" w:hint="eastAsia"/>
                  <w:color w:val="000000"/>
                  <w:kern w:val="0"/>
                </w:rPr>
                <w:t>●</w:t>
              </w:r>
            </w:ins>
            <w:del w:id="838" w:author="蘇賢庭" w:date="2022-03-07T19:11:00Z">
              <w:r w:rsidR="006A372E" w:rsidRPr="00586028" w:rsidDel="007A275A">
                <w:rPr>
                  <w:rFonts w:eastAsia="標楷體" w:cs="新細明體" w:hint="eastAsia"/>
                  <w:color w:val="000000"/>
                  <w:kern w:val="0"/>
                </w:rPr>
                <w:delText>○</w:delText>
              </w:r>
            </w:del>
            <w:r w:rsidR="006A372E"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39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40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41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42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43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44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程式使用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45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46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47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48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49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50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51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852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授權方式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853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6A372E">
              <w:rPr>
                <w:rFonts w:eastAsia="標楷體" w:cs="新細明體"/>
                <w:color w:val="000000"/>
                <w:kern w:val="0"/>
              </w:rPr>
              <w:t>Commercial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854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6A372E">
              <w:rPr>
                <w:rFonts w:eastAsia="標楷體" w:cs="新細明體"/>
                <w:color w:val="000000"/>
                <w:kern w:val="0"/>
              </w:rPr>
              <w:t>Commercial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855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tcPrChange w:id="856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tcPrChange w:id="857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6A372E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vAlign w:val="center"/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維護方式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58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59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tcPrChange w:id="860" w:author="蘇賢庭" w:date="2022-03-03T16:32:00Z">
              <w:tcPr>
                <w:tcW w:w="2858" w:type="dxa"/>
                <w:shd w:val="clear" w:color="auto" w:fill="auto"/>
                <w:noWrap/>
                <w:vAlign w:val="center"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本行自行維護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tcPrChange w:id="861" w:author="蘇賢庭" w:date="2022-03-03T16:32:00Z">
              <w:tcPr>
                <w:tcW w:w="2387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tcPrChange w:id="862" w:author="蘇賢庭" w:date="2022-03-03T16:32:00Z">
              <w:tcPr>
                <w:tcW w:w="2693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tcPrChange w:id="863" w:author="蘇賢庭" w:date="2022-03-03T16:32:00Z">
              <w:tcPr>
                <w:tcW w:w="2410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tcPrChange w:id="864" w:author="蘇賢庭" w:date="2022-03-03T16:32:00Z">
              <w:tcPr>
                <w:tcW w:w="2552" w:type="dxa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tcPrChange w:id="865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66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67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68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委外廠商維護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69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70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>
              <w:rPr>
                <w:rFonts w:eastAsia="標楷體" w:cs="新細明體" w:hint="eastAsia"/>
                <w:color w:val="000000"/>
                <w:kern w:val="0"/>
              </w:rPr>
              <w:t>●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71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72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73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 xml:space="preserve">Y  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○</w:t>
            </w:r>
            <w:r w:rsidRPr="00586028">
              <w:rPr>
                <w:rFonts w:eastAsia="標楷體" w:cs="新細明體" w:hint="eastAsia"/>
                <w:color w:val="000000"/>
                <w:kern w:val="0"/>
              </w:rPr>
              <w:t>N</w:t>
            </w: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74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75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76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安全更新機制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77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6A372E">
              <w:rPr>
                <w:rFonts w:eastAsia="標楷體" w:cs="新細明體" w:hint="eastAsia"/>
                <w:color w:val="000000"/>
                <w:kern w:val="0"/>
              </w:rPr>
              <w:t>定期發佈更新</w:t>
            </w: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78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r w:rsidRPr="006A372E">
              <w:rPr>
                <w:rFonts w:eastAsia="標楷體" w:cs="新細明體" w:hint="eastAsia"/>
                <w:color w:val="000000"/>
                <w:kern w:val="0"/>
              </w:rPr>
              <w:t>定期發佈更新</w:t>
            </w: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79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80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81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82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83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84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數量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85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10424A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886" w:author="蘇賢庭" w:date="2022-03-07T18:59:00Z">
              <w:r>
                <w:rPr>
                  <w:rFonts w:eastAsia="標楷體" w:cs="新細明體" w:hint="eastAsia"/>
                  <w:color w:val="000000"/>
                  <w:kern w:val="0"/>
                </w:rPr>
                <w:t>6</w:t>
              </w:r>
            </w:ins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87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7A275A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  <w:ins w:id="888" w:author="蘇賢庭" w:date="2022-03-07T19:11:00Z">
              <w:r>
                <w:rPr>
                  <w:rFonts w:eastAsia="標楷體" w:cs="新細明體" w:hint="eastAsia"/>
                  <w:color w:val="000000"/>
                  <w:kern w:val="0"/>
                </w:rPr>
                <w:t>6</w:t>
              </w:r>
            </w:ins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89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90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91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6A372E" w:rsidRPr="00586028" w:rsidTr="000521B1">
        <w:tblPrEx>
          <w:tblW w:w="15026" w:type="dxa"/>
          <w:tblInd w:w="-10" w:type="dxa"/>
          <w:tblBorders>
            <w:top w:val="single" w:sz="8" w:space="0" w:color="0070C0"/>
            <w:left w:val="single" w:sz="8" w:space="0" w:color="0070C0"/>
            <w:bottom w:val="single" w:sz="8" w:space="0" w:color="0070C0"/>
            <w:right w:val="single" w:sz="8" w:space="0" w:color="0070C0"/>
            <w:insideH w:val="single" w:sz="8" w:space="0" w:color="0070C0"/>
            <w:insideV w:val="single" w:sz="8" w:space="0" w:color="0070C0"/>
          </w:tblBorders>
          <w:tblLayout w:type="fixed"/>
          <w:tblCellMar>
            <w:left w:w="28" w:type="dxa"/>
            <w:right w:w="28" w:type="dxa"/>
          </w:tblCellMar>
          <w:tblLook w:val="00A0" w:firstRow="1" w:lastRow="0" w:firstColumn="1" w:lastColumn="0" w:noHBand="0" w:noVBand="0"/>
          <w:tblPrExChange w:id="892" w:author="蘇賢庭" w:date="2022-03-03T16:32:00Z">
            <w:tblPrEx>
              <w:tblW w:w="15026" w:type="dxa"/>
              <w:tblInd w:w="-10" w:type="dxa"/>
              <w:tblBorders>
                <w:top w:val="single" w:sz="8" w:space="0" w:color="0070C0"/>
                <w:left w:val="single" w:sz="8" w:space="0" w:color="0070C0"/>
                <w:bottom w:val="single" w:sz="8" w:space="0" w:color="0070C0"/>
                <w:right w:val="single" w:sz="8" w:space="0" w:color="0070C0"/>
                <w:insideH w:val="single" w:sz="8" w:space="0" w:color="0070C0"/>
                <w:insideV w:val="single" w:sz="8" w:space="0" w:color="0070C0"/>
              </w:tblBorders>
              <w:tblLayout w:type="fixed"/>
              <w:tblCellMar>
                <w:left w:w="28" w:type="dxa"/>
                <w:right w:w="28" w:type="dxa"/>
              </w:tblCellMar>
              <w:tblLook w:val="00A0" w:firstRow="1" w:lastRow="0" w:firstColumn="1" w:lastColumn="0" w:noHBand="0" w:noVBand="0"/>
            </w:tblPrEx>
          </w:tblPrExChange>
        </w:tblPrEx>
        <w:trPr>
          <w:trHeight w:val="330"/>
          <w:trPrChange w:id="893" w:author="蘇賢庭" w:date="2022-03-03T16:32:00Z">
            <w:trPr>
              <w:gridBefore w:val="1"/>
              <w:trHeight w:val="330"/>
            </w:trPr>
          </w:trPrChange>
        </w:trPr>
        <w:tc>
          <w:tcPr>
            <w:tcW w:w="2858" w:type="dxa"/>
            <w:shd w:val="clear" w:color="auto" w:fill="auto"/>
            <w:noWrap/>
            <w:vAlign w:val="center"/>
            <w:hideMark/>
            <w:tcPrChange w:id="894" w:author="蘇賢庭" w:date="2022-03-03T16:32:00Z">
              <w:tcPr>
                <w:tcW w:w="2858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CA1E6D" w:rsidRDefault="006A372E" w:rsidP="006A372E">
            <w:pPr>
              <w:widowControl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備註</w:t>
            </w:r>
          </w:p>
        </w:tc>
        <w:tc>
          <w:tcPr>
            <w:tcW w:w="2812" w:type="dxa"/>
            <w:shd w:val="clear" w:color="auto" w:fill="auto"/>
            <w:noWrap/>
            <w:vAlign w:val="center"/>
            <w:hideMark/>
            <w:tcPrChange w:id="895" w:author="蘇賢庭" w:date="2022-03-03T16:32:00Z">
              <w:tcPr>
                <w:tcW w:w="2387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268" w:type="dxa"/>
            <w:shd w:val="clear" w:color="auto" w:fill="auto"/>
            <w:noWrap/>
            <w:vAlign w:val="center"/>
            <w:hideMark/>
            <w:tcPrChange w:id="896" w:author="蘇賢庭" w:date="2022-03-03T16:32:00Z">
              <w:tcPr>
                <w:tcW w:w="2693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410" w:type="dxa"/>
            <w:shd w:val="clear" w:color="auto" w:fill="auto"/>
            <w:noWrap/>
            <w:vAlign w:val="center"/>
            <w:hideMark/>
            <w:tcPrChange w:id="897" w:author="蘇賢庭" w:date="2022-03-03T16:32:00Z">
              <w:tcPr>
                <w:tcW w:w="2410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552" w:type="dxa"/>
            <w:shd w:val="clear" w:color="auto" w:fill="auto"/>
            <w:noWrap/>
            <w:vAlign w:val="center"/>
            <w:hideMark/>
            <w:tcPrChange w:id="898" w:author="蘇賢庭" w:date="2022-03-03T16:32:00Z">
              <w:tcPr>
                <w:tcW w:w="2552" w:type="dxa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  <w:tc>
          <w:tcPr>
            <w:tcW w:w="2126" w:type="dxa"/>
            <w:shd w:val="clear" w:color="auto" w:fill="auto"/>
            <w:noWrap/>
            <w:vAlign w:val="center"/>
            <w:hideMark/>
            <w:tcPrChange w:id="899" w:author="蘇賢庭" w:date="2022-03-03T16:32:00Z">
              <w:tcPr>
                <w:tcW w:w="2126" w:type="dxa"/>
                <w:gridSpan w:val="2"/>
                <w:shd w:val="clear" w:color="auto" w:fill="auto"/>
                <w:noWrap/>
                <w:vAlign w:val="center"/>
                <w:hideMark/>
              </w:tcPr>
            </w:tcPrChange>
          </w:tcPr>
          <w:p w:rsidR="006A372E" w:rsidRPr="00586028" w:rsidRDefault="006A372E" w:rsidP="006A372E">
            <w:pPr>
              <w:widowControl/>
              <w:jc w:val="center"/>
              <w:rPr>
                <w:rFonts w:eastAsia="標楷體" w:cs="新細明體"/>
                <w:color w:val="000000"/>
                <w:kern w:val="0"/>
              </w:rPr>
            </w:pPr>
          </w:p>
        </w:tc>
      </w:tr>
      <w:tr w:rsidR="006A372E" w:rsidRPr="00586028" w:rsidTr="007F6B93">
        <w:tblPrEx>
          <w:tblCellMar>
            <w:left w:w="28" w:type="dxa"/>
            <w:right w:w="28" w:type="dxa"/>
          </w:tblCellMar>
          <w:tblLook w:val="04A0" w:firstRow="1" w:lastRow="0" w:firstColumn="1" w:lastColumn="0" w:noHBand="0" w:noVBand="1"/>
        </w:tblPrEx>
        <w:trPr>
          <w:trHeight w:val="330"/>
        </w:trPr>
        <w:tc>
          <w:tcPr>
            <w:tcW w:w="15026" w:type="dxa"/>
            <w:gridSpan w:val="6"/>
            <w:shd w:val="clear" w:color="auto" w:fill="auto"/>
            <w:noWrap/>
            <w:hideMark/>
          </w:tcPr>
          <w:p w:rsidR="006A372E" w:rsidRPr="00586028" w:rsidRDefault="006A372E" w:rsidP="006A372E">
            <w:pPr>
              <w:widowControl/>
              <w:spacing w:line="280" w:lineRule="exact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6A372E" w:rsidRDefault="006A372E" w:rsidP="006A372E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sz w:val="20"/>
                <w:szCs w:val="20"/>
              </w:rPr>
              <w:t>如使用</w:t>
            </w:r>
            <w:r w:rsidRPr="00586028">
              <w:rPr>
                <w:rFonts w:eastAsia="標楷體" w:hint="eastAsia"/>
                <w:sz w:val="20"/>
                <w:szCs w:val="20"/>
              </w:rPr>
              <w:t>Websphere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JBoss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Tomcat</w:t>
            </w:r>
            <w:r w:rsidRPr="00586028">
              <w:rPr>
                <w:rFonts w:eastAsia="標楷體" w:hint="eastAsia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sz w:val="20"/>
                <w:szCs w:val="20"/>
              </w:rPr>
              <w:t>Apache</w:t>
            </w:r>
            <w:r w:rsidRPr="00586028">
              <w:rPr>
                <w:rFonts w:eastAsia="標楷體" w:hint="eastAsia"/>
                <w:sz w:val="20"/>
                <w:szCs w:val="20"/>
              </w:rPr>
              <w:t>等，應注意採購</w:t>
            </w:r>
            <w:r w:rsidRPr="00586028">
              <w:rPr>
                <w:rFonts w:eastAsia="標楷體" w:hint="eastAsia"/>
                <w:sz w:val="20"/>
                <w:szCs w:val="20"/>
              </w:rPr>
              <w:t>J</w:t>
            </w:r>
            <w:r w:rsidRPr="00586028">
              <w:rPr>
                <w:rFonts w:eastAsia="標楷體"/>
                <w:sz w:val="20"/>
                <w:szCs w:val="20"/>
              </w:rPr>
              <w:t>ava</w:t>
            </w:r>
            <w:r w:rsidRPr="00586028">
              <w:rPr>
                <w:rFonts w:eastAsia="標楷體" w:hint="eastAsia"/>
                <w:sz w:val="20"/>
                <w:szCs w:val="20"/>
              </w:rPr>
              <w:t>軟體授權。</w:t>
            </w:r>
          </w:p>
          <w:p w:rsidR="006A372E" w:rsidRPr="00586028" w:rsidRDefault="006A372E" w:rsidP="006A372E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sz w:val="20"/>
                <w:szCs w:val="20"/>
              </w:rPr>
              <w:t>2.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如使用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Weblogic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，無需再另採購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Oracle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JDK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  <w:r w:rsidRPr="00694E4A">
              <w:rPr>
                <w:rFonts w:eastAsia="標楷體" w:hint="eastAsia"/>
                <w:sz w:val="20"/>
                <w:szCs w:val="20"/>
              </w:rPr>
              <w:t>(</w:t>
            </w:r>
            <w:r w:rsidRPr="00694E4A">
              <w:rPr>
                <w:rFonts w:eastAsia="標楷體" w:hint="eastAsia"/>
                <w:sz w:val="20"/>
                <w:szCs w:val="20"/>
              </w:rPr>
              <w:t>註：</w:t>
            </w:r>
            <w:r w:rsidRPr="00694E4A">
              <w:rPr>
                <w:rFonts w:eastAsia="標楷體" w:hint="eastAsia"/>
                <w:sz w:val="20"/>
                <w:szCs w:val="20"/>
              </w:rPr>
              <w:t>Oracle Java SE(EE)-</w:t>
            </w:r>
            <w:r w:rsidRPr="00694E4A">
              <w:rPr>
                <w:rFonts w:eastAsia="標楷體" w:hint="eastAsia"/>
                <w:sz w:val="20"/>
                <w:szCs w:val="20"/>
              </w:rPr>
              <w:t>包含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JDK,JRE,JavaFX Runtime </w:t>
            </w:r>
            <w:r w:rsidRPr="00694E4A">
              <w:rPr>
                <w:rFonts w:eastAsia="標楷體" w:hint="eastAsia"/>
                <w:sz w:val="20"/>
                <w:szCs w:val="20"/>
              </w:rPr>
              <w:t>和</w:t>
            </w:r>
            <w:r w:rsidRPr="00694E4A">
              <w:rPr>
                <w:rFonts w:eastAsia="標楷體" w:hint="eastAsia"/>
                <w:sz w:val="20"/>
                <w:szCs w:val="20"/>
              </w:rPr>
              <w:t xml:space="preserve"> JRockit JDK)</w:t>
            </w:r>
            <w:r w:rsidRPr="00694E4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6A372E" w:rsidRDefault="006A372E" w:rsidP="006A372E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/>
                <w:sz w:val="20"/>
                <w:szCs w:val="20"/>
              </w:rPr>
              <w:t>3</w:t>
            </w:r>
            <w:r w:rsidRPr="00586028">
              <w:rPr>
                <w:rFonts w:eastAsia="標楷體"/>
                <w:sz w:val="20"/>
                <w:szCs w:val="20"/>
              </w:rPr>
              <w:t>.</w:t>
            </w:r>
            <w:r w:rsidRPr="00586028">
              <w:rPr>
                <w:rFonts w:eastAsia="標楷體" w:hint="eastAsia"/>
                <w:sz w:val="20"/>
                <w:szCs w:val="20"/>
              </w:rPr>
              <w:t>使用各項軟體含</w:t>
            </w:r>
            <w:r w:rsidRPr="00586028">
              <w:rPr>
                <w:rFonts w:eastAsia="標楷體"/>
                <w:sz w:val="20"/>
                <w:szCs w:val="20"/>
              </w:rPr>
              <w:t>Open Source</w:t>
            </w:r>
            <w:r w:rsidRPr="00586028">
              <w:rPr>
                <w:rFonts w:eastAsia="標楷體" w:hint="eastAsia"/>
                <w:sz w:val="20"/>
                <w:szCs w:val="20"/>
              </w:rPr>
              <w:t>應注意軟體合法授權使用。</w:t>
            </w:r>
          </w:p>
          <w:p w:rsidR="006A372E" w:rsidRPr="00586028" w:rsidRDefault="006A372E" w:rsidP="006A372E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>
              <w:rPr>
                <w:rFonts w:eastAsia="標楷體" w:hint="eastAsia"/>
                <w:sz w:val="20"/>
                <w:szCs w:val="20"/>
              </w:rPr>
              <w:t>4.</w:t>
            </w:r>
            <w:r>
              <w:rPr>
                <w:rFonts w:eastAsia="標楷體" w:hint="eastAsia"/>
                <w:sz w:val="20"/>
                <w:szCs w:val="20"/>
              </w:rPr>
              <w:t>開發廠商使用</w:t>
            </w:r>
            <w:r>
              <w:rPr>
                <w:rFonts w:eastAsia="標楷體" w:hint="eastAsia"/>
                <w:sz w:val="20"/>
                <w:szCs w:val="20"/>
              </w:rPr>
              <w:t>Open Source</w:t>
            </w:r>
            <w:r>
              <w:rPr>
                <w:rFonts w:eastAsia="標楷體" w:hint="eastAsia"/>
                <w:sz w:val="20"/>
                <w:szCs w:val="20"/>
              </w:rPr>
              <w:t>軟體，如情資發出重大弱點，日後需完整負責相關修補及修補後確認應用程式可正常運作。</w:t>
            </w:r>
            <w:r>
              <w:rPr>
                <w:rFonts w:eastAsia="標楷體" w:hint="eastAsia"/>
                <w:sz w:val="20"/>
                <w:szCs w:val="20"/>
              </w:rPr>
              <w:t>(</w:t>
            </w:r>
            <w:r>
              <w:rPr>
                <w:rFonts w:eastAsia="標楷體" w:hint="eastAsia"/>
                <w:sz w:val="20"/>
                <w:szCs w:val="20"/>
              </w:rPr>
              <w:t>例：</w:t>
            </w:r>
            <w:r>
              <w:rPr>
                <w:rFonts w:eastAsia="標楷體" w:hint="eastAsia"/>
                <w:sz w:val="20"/>
                <w:szCs w:val="20"/>
              </w:rPr>
              <w:t>Struts 2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Spring Framework</w:t>
            </w:r>
            <w:r>
              <w:rPr>
                <w:rFonts w:eastAsia="標楷體" w:hint="eastAsia"/>
                <w:sz w:val="20"/>
                <w:szCs w:val="20"/>
              </w:rPr>
              <w:t>、</w:t>
            </w:r>
            <w:r>
              <w:rPr>
                <w:rFonts w:eastAsia="標楷體" w:hint="eastAsia"/>
                <w:sz w:val="20"/>
                <w:szCs w:val="20"/>
              </w:rPr>
              <w:t>Apche Log4j</w:t>
            </w:r>
            <w:r>
              <w:rPr>
                <w:rFonts w:eastAsia="標楷體"/>
                <w:sz w:val="20"/>
                <w:szCs w:val="20"/>
              </w:rPr>
              <w:t>…)</w:t>
            </w:r>
          </w:p>
        </w:tc>
      </w:tr>
    </w:tbl>
    <w:p w:rsidR="00E440CF" w:rsidRDefault="00E440CF" w:rsidP="00E440CF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(A09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proofErr w:type="gramStart"/>
      <w:r>
        <w:rPr>
          <w:rFonts w:eastAsia="標楷體" w:hint="eastAsia"/>
          <w:b/>
          <w:color w:val="C00000"/>
          <w:kern w:val="0"/>
          <w:sz w:val="28"/>
          <w:szCs w:val="28"/>
        </w:rPr>
        <w:t>個</w:t>
      </w:r>
      <w:proofErr w:type="gramEnd"/>
      <w:r>
        <w:rPr>
          <w:rFonts w:eastAsia="標楷體" w:hint="eastAsia"/>
          <w:b/>
          <w:color w:val="C00000"/>
          <w:kern w:val="0"/>
          <w:sz w:val="28"/>
          <w:szCs w:val="28"/>
        </w:rPr>
        <w:t>資保留說明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696"/>
        <w:gridCol w:w="1418"/>
        <w:gridCol w:w="1701"/>
        <w:gridCol w:w="1701"/>
        <w:gridCol w:w="1843"/>
        <w:gridCol w:w="1417"/>
        <w:gridCol w:w="991"/>
        <w:gridCol w:w="1548"/>
        <w:gridCol w:w="2811"/>
      </w:tblGrid>
      <w:tr w:rsidR="00E440CF" w:rsidRPr="000E623F" w:rsidTr="00E440CF">
        <w:trPr>
          <w:trHeight w:val="492"/>
        </w:trPr>
        <w:tc>
          <w:tcPr>
            <w:tcW w:w="1696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伺服器角色</w:t>
            </w:r>
          </w:p>
        </w:tc>
        <w:tc>
          <w:tcPr>
            <w:tcW w:w="6663" w:type="dxa"/>
            <w:gridSpan w:val="4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正式環境</w:t>
            </w:r>
          </w:p>
        </w:tc>
        <w:tc>
          <w:tcPr>
            <w:tcW w:w="1417" w:type="dxa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測試環境</w:t>
            </w:r>
          </w:p>
        </w:tc>
        <w:tc>
          <w:tcPr>
            <w:tcW w:w="99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保留</w:t>
            </w: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年限</w:t>
            </w:r>
          </w:p>
        </w:tc>
        <w:tc>
          <w:tcPr>
            <w:tcW w:w="1548" w:type="dxa"/>
            <w:vMerge w:val="restart"/>
            <w:vAlign w:val="center"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清除方式</w:t>
            </w:r>
          </w:p>
        </w:tc>
        <w:tc>
          <w:tcPr>
            <w:tcW w:w="2811" w:type="dxa"/>
            <w:vMerge w:val="restart"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  <w:r w:rsidRPr="000E623F">
              <w:rPr>
                <w:rFonts w:ascii="標楷體" w:eastAsia="標楷體" w:hAnsi="標楷體" w:hint="eastAsia"/>
                <w:b/>
                <w:color w:val="C00000"/>
                <w:sz w:val="28"/>
                <w:szCs w:val="28"/>
              </w:rPr>
              <w:t>備註說明</w:t>
            </w:r>
          </w:p>
        </w:tc>
      </w:tr>
      <w:tr w:rsidR="00E440CF" w:rsidRPr="000E623F" w:rsidTr="00E440CF">
        <w:trPr>
          <w:trHeight w:val="492"/>
        </w:trPr>
        <w:tc>
          <w:tcPr>
            <w:tcW w:w="1696" w:type="dxa"/>
            <w:vMerge/>
            <w:vAlign w:val="center"/>
          </w:tcPr>
          <w:p w:rsidR="00E440C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8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正式主機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本地備援主機</w:t>
            </w:r>
          </w:p>
        </w:tc>
        <w:tc>
          <w:tcPr>
            <w:tcW w:w="1701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異地備援主機</w:t>
            </w:r>
          </w:p>
        </w:tc>
        <w:tc>
          <w:tcPr>
            <w:tcW w:w="1843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待版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整測主機</w:t>
            </w:r>
          </w:p>
        </w:tc>
        <w:tc>
          <w:tcPr>
            <w:tcW w:w="1417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strike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測試主機</w:t>
            </w:r>
          </w:p>
        </w:tc>
        <w:tc>
          <w:tcPr>
            <w:tcW w:w="99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  <w:vMerge/>
          </w:tcPr>
          <w:p w:rsidR="00E440CF" w:rsidRPr="000E623F" w:rsidRDefault="00E440CF" w:rsidP="00140FA1">
            <w:pPr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  <w:vMerge/>
            <w:vAlign w:val="center"/>
          </w:tcPr>
          <w:p w:rsidR="00E440CF" w:rsidRPr="000E623F" w:rsidRDefault="00E440CF" w:rsidP="00140FA1">
            <w:pPr>
              <w:spacing w:line="240" w:lineRule="exact"/>
              <w:jc w:val="center"/>
              <w:rPr>
                <w:rFonts w:ascii="標楷體" w:eastAsia="標楷體" w:hAnsi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AP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DB</w:t>
            </w: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E440CF" w:rsidTr="00E440CF">
        <w:tc>
          <w:tcPr>
            <w:tcW w:w="1696" w:type="dxa"/>
            <w:vAlign w:val="center"/>
          </w:tcPr>
          <w:p w:rsidR="00E440CF" w:rsidRPr="00CA1E6D" w:rsidRDefault="00E440CF" w:rsidP="00140FA1">
            <w:pPr>
              <w:widowControl/>
              <w:jc w:val="center"/>
              <w:rPr>
                <w:rFonts w:eastAsia="標楷體" w:cs="新細明體"/>
                <w:color w:val="000000" w:themeColor="text1"/>
                <w:kern w:val="0"/>
              </w:rPr>
            </w:pPr>
            <w:r w:rsidRPr="00CA1E6D">
              <w:rPr>
                <w:rFonts w:eastAsia="標楷體" w:cs="新細明體" w:hint="eastAsia"/>
                <w:color w:val="000000" w:themeColor="text1"/>
                <w:kern w:val="0"/>
              </w:rPr>
              <w:t>其他主機</w:t>
            </w:r>
          </w:p>
        </w:tc>
        <w:tc>
          <w:tcPr>
            <w:tcW w:w="141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0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843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417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99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8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811" w:type="dxa"/>
          </w:tcPr>
          <w:p w:rsidR="00E440CF" w:rsidRDefault="00E440CF" w:rsidP="00140FA1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E440CF" w:rsidRDefault="00E440CF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A93A36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(A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313301">
        <w:rPr>
          <w:rFonts w:eastAsia="標楷體" w:hint="eastAsia"/>
          <w:b/>
          <w:color w:val="C00000"/>
          <w:kern w:val="0"/>
          <w:sz w:val="28"/>
          <w:szCs w:val="28"/>
        </w:rPr>
        <w:t>0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設備置放資訊機房需求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670"/>
        <w:gridCol w:w="2268"/>
        <w:gridCol w:w="1701"/>
        <w:gridCol w:w="1276"/>
        <w:gridCol w:w="1417"/>
        <w:gridCol w:w="1244"/>
        <w:gridCol w:w="2442"/>
        <w:gridCol w:w="2575"/>
      </w:tblGrid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543408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本案設備置放於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proofErr w:type="gramStart"/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北瓦及</w:t>
            </w:r>
            <w:proofErr w:type="gramEnd"/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</w:tr>
      <w:tr w:rsidR="004C4A2A" w:rsidRPr="00586028" w:rsidTr="004C4A2A">
        <w:tc>
          <w:tcPr>
            <w:tcW w:w="6639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</w:p>
        </w:tc>
        <w:tc>
          <w:tcPr>
            <w:tcW w:w="8954" w:type="dxa"/>
            <w:gridSpan w:val="5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○本案設備需置放於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北瓦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備援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資訊機房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以外區域</w:t>
            </w:r>
          </w:p>
        </w:tc>
      </w:tr>
      <w:tr w:rsidR="004C4A2A" w:rsidRPr="00586028" w:rsidTr="00CA1E6D">
        <w:tc>
          <w:tcPr>
            <w:tcW w:w="2670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color w:val="C00000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設備名稱</w:t>
            </w:r>
          </w:p>
        </w:tc>
        <w:tc>
          <w:tcPr>
            <w:tcW w:w="2268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存放位置</w:t>
            </w:r>
          </w:p>
        </w:tc>
        <w:tc>
          <w:tcPr>
            <w:tcW w:w="1701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使用機架容量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座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/U)</w:t>
            </w:r>
          </w:p>
        </w:tc>
        <w:tc>
          <w:tcPr>
            <w:tcW w:w="1276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電力規格</w:t>
            </w:r>
          </w:p>
        </w:tc>
        <w:tc>
          <w:tcPr>
            <w:tcW w:w="1417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瓦數</w:t>
            </w:r>
          </w:p>
        </w:tc>
        <w:tc>
          <w:tcPr>
            <w:tcW w:w="1244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插頭規格</w:t>
            </w:r>
          </w:p>
        </w:tc>
        <w:tc>
          <w:tcPr>
            <w:tcW w:w="2442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電力迴路</w:t>
            </w:r>
          </w:p>
        </w:tc>
        <w:tc>
          <w:tcPr>
            <w:tcW w:w="2575" w:type="dxa"/>
            <w:tcBorders>
              <w:bottom w:val="single" w:sz="8" w:space="0" w:color="0070C0"/>
            </w:tcBorders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CA1E6D">
        <w:tc>
          <w:tcPr>
            <w:tcW w:w="2670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268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70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76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417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1244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442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  <w:tc>
          <w:tcPr>
            <w:tcW w:w="2575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</w:p>
        </w:tc>
      </w:tr>
      <w:tr w:rsidR="004C4A2A" w:rsidRPr="00586028" w:rsidTr="004C4A2A">
        <w:trPr>
          <w:trHeight w:val="421"/>
        </w:trPr>
        <w:tc>
          <w:tcPr>
            <w:tcW w:w="15593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</w:rPr>
            </w:pPr>
            <w:r w:rsidRPr="00586028">
              <w:rPr>
                <w:rFonts w:eastAsia="標楷體" w:hint="eastAsia"/>
                <w:kern w:val="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本案設備不管置放北瓦資訊機房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含備援機房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與否，廠商均需包含網路配線、配電及提供排插。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54DEC" w:rsidRDefault="00454DEC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7733B7" w:rsidRPr="00586028" w:rsidRDefault="00313301" w:rsidP="007733B7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(A1</w:t>
      </w:r>
      <w:r w:rsidR="00E440CF">
        <w:rPr>
          <w:rFonts w:eastAsia="標楷體" w:hint="eastAsia"/>
          <w:b/>
          <w:color w:val="C00000"/>
          <w:kern w:val="0"/>
          <w:sz w:val="28"/>
          <w:szCs w:val="28"/>
        </w:rPr>
        <w:t>1</w:t>
      </w:r>
      <w:r w:rsidR="007733B7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51474A" w:rsidRPr="0051474A">
        <w:rPr>
          <w:rFonts w:hint="eastAsia"/>
        </w:rPr>
        <w:t xml:space="preserve"> </w:t>
      </w:r>
      <w:r w:rsidR="0051474A">
        <w:rPr>
          <w:rFonts w:eastAsia="標楷體" w:hint="eastAsia"/>
          <w:b/>
          <w:color w:val="C00000"/>
          <w:kern w:val="0"/>
          <w:sz w:val="28"/>
          <w:szCs w:val="28"/>
        </w:rPr>
        <w:t>軟、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硬體</w:t>
      </w:r>
      <w:r w:rsidR="00535B1B" w:rsidRPr="00535B1B">
        <w:rPr>
          <w:rFonts w:eastAsia="標楷體" w:hint="eastAsia"/>
          <w:b/>
          <w:color w:val="C00000"/>
          <w:kern w:val="0"/>
          <w:sz w:val="28"/>
          <w:szCs w:val="28"/>
        </w:rPr>
        <w:t>使用及維護</w:t>
      </w:r>
      <w:r w:rsidR="00535B1B">
        <w:rPr>
          <w:rFonts w:eastAsia="標楷體" w:hint="eastAsia"/>
          <w:b/>
          <w:color w:val="C00000"/>
          <w:sz w:val="28"/>
          <w:szCs w:val="28"/>
        </w:rPr>
        <w:t>年限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、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EOS</w:t>
      </w:r>
      <w:r w:rsidR="0051474A" w:rsidRPr="0051474A">
        <w:rPr>
          <w:rFonts w:eastAsia="標楷體" w:hint="eastAsia"/>
          <w:b/>
          <w:color w:val="C00000"/>
          <w:kern w:val="0"/>
          <w:sz w:val="28"/>
          <w:szCs w:val="28"/>
        </w:rPr>
        <w:t>日期</w:t>
      </w:r>
      <w:r w:rsidR="000E623F">
        <w:rPr>
          <w:rFonts w:eastAsia="標楷體" w:hint="eastAsia"/>
          <w:b/>
          <w:color w:val="C00000"/>
          <w:kern w:val="0"/>
          <w:sz w:val="28"/>
          <w:szCs w:val="28"/>
        </w:rPr>
        <w:t>說明</w:t>
      </w:r>
    </w:p>
    <w:p w:rsidR="007733B7" w:rsidRPr="000E623F" w:rsidRDefault="000E623F" w:rsidP="000E623F">
      <w:pPr>
        <w:rPr>
          <w:rFonts w:eastAsia="標楷體"/>
          <w:color w:val="000000" w:themeColor="text1"/>
        </w:rPr>
      </w:pPr>
      <w:r w:rsidRPr="000E623F">
        <w:rPr>
          <w:rFonts w:eastAsia="標楷體" w:hint="eastAsia"/>
          <w:color w:val="000000" w:themeColor="text1"/>
        </w:rPr>
        <w:t>請</w:t>
      </w:r>
      <w:r>
        <w:rPr>
          <w:rFonts w:eastAsia="標楷體" w:hint="eastAsia"/>
          <w:color w:val="000000" w:themeColor="text1"/>
        </w:rPr>
        <w:t>列出本案採購之軟、硬體項目其</w:t>
      </w:r>
      <w:r w:rsidRPr="000E623F">
        <w:rPr>
          <w:rFonts w:eastAsia="標楷體" w:hint="eastAsia"/>
          <w:color w:val="000000" w:themeColor="text1"/>
        </w:rPr>
        <w:t>使用年限</w:t>
      </w:r>
      <w:r>
        <w:rPr>
          <w:rFonts w:eastAsia="標楷體" w:hint="eastAsia"/>
          <w:color w:val="000000" w:themeColor="text1"/>
        </w:rPr>
        <w:t>、</w:t>
      </w:r>
      <w:r>
        <w:rPr>
          <w:rFonts w:eastAsia="標楷體" w:hint="eastAsia"/>
          <w:color w:val="000000" w:themeColor="text1"/>
        </w:rPr>
        <w:t>EOS</w:t>
      </w:r>
      <w:r>
        <w:rPr>
          <w:rFonts w:eastAsia="標楷體" w:hint="eastAsia"/>
          <w:color w:val="000000" w:themeColor="text1"/>
        </w:rPr>
        <w:t>日期等資訊</w:t>
      </w:r>
      <w:r w:rsidR="007733B7" w:rsidRPr="000E623F">
        <w:rPr>
          <w:rFonts w:eastAsia="標楷體" w:hint="eastAsia"/>
          <w:color w:val="000000" w:themeColor="text1"/>
        </w:rPr>
        <w:t>。</w:t>
      </w:r>
    </w:p>
    <w:tbl>
      <w:tblPr>
        <w:tblStyle w:val="a8"/>
        <w:tblW w:w="15021" w:type="dxa"/>
        <w:tblLook w:val="04A0" w:firstRow="1" w:lastRow="0" w:firstColumn="1" w:lastColumn="0" w:noHBand="0" w:noVBand="1"/>
      </w:tblPr>
      <w:tblGrid>
        <w:gridCol w:w="3547"/>
        <w:gridCol w:w="1756"/>
        <w:gridCol w:w="1794"/>
        <w:gridCol w:w="1545"/>
        <w:gridCol w:w="3586"/>
        <w:gridCol w:w="2793"/>
      </w:tblGrid>
      <w:tr w:rsidR="0091645B" w:rsidTr="009100D6">
        <w:trPr>
          <w:trHeight w:val="477"/>
        </w:trPr>
        <w:tc>
          <w:tcPr>
            <w:tcW w:w="3547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項目</w:t>
            </w:r>
          </w:p>
        </w:tc>
        <w:tc>
          <w:tcPr>
            <w:tcW w:w="175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分類</w:t>
            </w:r>
          </w:p>
        </w:tc>
        <w:tc>
          <w:tcPr>
            <w:tcW w:w="1794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使用</w:t>
            </w:r>
            <w:r w:rsidR="00535B1B">
              <w:rPr>
                <w:rFonts w:ascii="標楷體" w:eastAsia="標楷體" w:hAnsi="標楷體" w:hint="eastAsia"/>
                <w:color w:val="C00000"/>
              </w:rPr>
              <w:t>/</w:t>
            </w:r>
            <w:r w:rsidR="00535B1B" w:rsidRPr="00535B1B">
              <w:rPr>
                <w:rFonts w:ascii="標楷體" w:eastAsia="標楷體" w:hAnsi="標楷體" w:hint="eastAsia"/>
                <w:color w:val="C00000"/>
              </w:rPr>
              <w:t>維護</w:t>
            </w:r>
            <w:r w:rsidRPr="0091645B">
              <w:rPr>
                <w:rFonts w:ascii="標楷體" w:eastAsia="標楷體" w:hAnsi="標楷體" w:hint="eastAsia"/>
                <w:color w:val="C00000"/>
              </w:rPr>
              <w:t>年限</w:t>
            </w:r>
          </w:p>
        </w:tc>
        <w:tc>
          <w:tcPr>
            <w:tcW w:w="1545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EOS日期</w:t>
            </w:r>
          </w:p>
        </w:tc>
        <w:tc>
          <w:tcPr>
            <w:tcW w:w="3586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EOS處理方式</w:t>
            </w:r>
          </w:p>
        </w:tc>
        <w:tc>
          <w:tcPr>
            <w:tcW w:w="2793" w:type="dxa"/>
            <w:vAlign w:val="center"/>
          </w:tcPr>
          <w:p w:rsidR="0091645B" w:rsidRPr="0091645B" w:rsidRDefault="0091645B" w:rsidP="00971993">
            <w:pPr>
              <w:spacing w:line="320" w:lineRule="exact"/>
              <w:jc w:val="center"/>
              <w:rPr>
                <w:rFonts w:ascii="標楷體" w:eastAsia="標楷體" w:hAnsi="標楷體"/>
                <w:color w:val="C00000"/>
              </w:rPr>
            </w:pPr>
            <w:r w:rsidRPr="0091645B">
              <w:rPr>
                <w:rFonts w:ascii="標楷體" w:eastAsia="標楷體" w:hAnsi="標楷體" w:hint="eastAsia"/>
                <w:color w:val="C00000"/>
              </w:rPr>
              <w:t>備註說明</w:t>
            </w:r>
          </w:p>
        </w:tc>
      </w:tr>
      <w:tr w:rsidR="0091645B" w:rsidTr="009100D6">
        <w:tc>
          <w:tcPr>
            <w:tcW w:w="3547" w:type="dxa"/>
          </w:tcPr>
          <w:p w:rsidR="0091645B" w:rsidRPr="0091645B" w:rsidRDefault="007A275A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  <w:ins w:id="900" w:author="蘇賢庭" w:date="2022-03-07T19:12:00Z">
              <w:r>
                <w:rPr>
                  <w:rFonts w:eastAsia="標楷體"/>
                  <w:kern w:val="0"/>
                </w:rPr>
                <w:t>Windows Server 2019 Standard</w:t>
              </w:r>
            </w:ins>
          </w:p>
        </w:tc>
        <w:tc>
          <w:tcPr>
            <w:tcW w:w="1756" w:type="dxa"/>
          </w:tcPr>
          <w:p w:rsidR="0091645B" w:rsidRPr="0091645B" w:rsidRDefault="0091645B" w:rsidP="000E623F">
            <w:pPr>
              <w:rPr>
                <w:rFonts w:eastAsia="標楷體"/>
                <w:color w:val="000000" w:themeColor="text1"/>
              </w:rPr>
            </w:pPr>
            <w:del w:id="901" w:author="蘇賢庭" w:date="2022-03-07T19:12:00Z">
              <w:r w:rsidRPr="0091645B" w:rsidDel="007A275A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ins w:id="902" w:author="蘇賢庭" w:date="2022-03-07T19:12:00Z">
              <w:r w:rsidR="007A275A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Pr="0091645B" w:rsidRDefault="007A275A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  <w:ins w:id="903" w:author="蘇賢庭" w:date="2022-03-07T19:12:00Z">
              <w:r>
                <w:rPr>
                  <w:rFonts w:eastAsia="標楷體" w:hint="eastAsia"/>
                  <w:color w:val="C00000"/>
                  <w:sz w:val="28"/>
                  <w:szCs w:val="28"/>
                </w:rPr>
                <w:t>7</w:t>
              </w:r>
              <w:r>
                <w:rPr>
                  <w:rFonts w:eastAsia="標楷體" w:hint="eastAsia"/>
                  <w:color w:val="C00000"/>
                  <w:sz w:val="28"/>
                  <w:szCs w:val="28"/>
                </w:rPr>
                <w:t>年</w:t>
              </w:r>
            </w:ins>
          </w:p>
        </w:tc>
        <w:tc>
          <w:tcPr>
            <w:tcW w:w="1545" w:type="dxa"/>
          </w:tcPr>
          <w:p w:rsidR="0091645B" w:rsidRPr="0091645B" w:rsidRDefault="00607B02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  <w:ins w:id="904" w:author="蘇賢庭" w:date="2022-03-07T19:18:00Z">
              <w:r>
                <w:rPr>
                  <w:rFonts w:eastAsia="標楷體" w:hint="eastAsia"/>
                  <w:color w:val="C00000"/>
                  <w:sz w:val="28"/>
                  <w:szCs w:val="28"/>
                </w:rPr>
                <w:t>2029.1.8</w:t>
              </w:r>
            </w:ins>
          </w:p>
        </w:tc>
        <w:tc>
          <w:tcPr>
            <w:tcW w:w="3586" w:type="dxa"/>
          </w:tcPr>
          <w:p w:rsidR="0091645B" w:rsidRPr="0091645B" w:rsidRDefault="00607B02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  <w:ins w:id="905" w:author="蘇賢庭" w:date="2022-03-07T19:18:00Z">
              <w:r>
                <w:rPr>
                  <w:rFonts w:eastAsia="標楷體" w:hint="eastAsia"/>
                  <w:color w:val="C00000"/>
                  <w:sz w:val="28"/>
                  <w:szCs w:val="28"/>
                </w:rPr>
                <w:t>升級</w:t>
              </w:r>
              <w:r>
                <w:rPr>
                  <w:rFonts w:eastAsia="標楷體" w:hint="eastAsia"/>
                  <w:color w:val="C00000"/>
                  <w:sz w:val="28"/>
                  <w:szCs w:val="28"/>
                </w:rPr>
                <w:t>windows</w:t>
              </w:r>
            </w:ins>
          </w:p>
        </w:tc>
        <w:tc>
          <w:tcPr>
            <w:tcW w:w="2793" w:type="dxa"/>
          </w:tcPr>
          <w:p w:rsidR="0091645B" w:rsidRPr="0091645B" w:rsidRDefault="0091645B" w:rsidP="000E623F">
            <w:pPr>
              <w:rPr>
                <w:rFonts w:eastAsia="標楷體"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7A275A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  <w:ins w:id="906" w:author="蘇賢庭" w:date="2022-03-07T19:12:00Z">
              <w:r>
                <w:rPr>
                  <w:rFonts w:eastAsia="標楷體" w:cs="新細明體"/>
                  <w:kern w:val="0"/>
                </w:rPr>
                <w:t>Open JDK 11</w:t>
              </w:r>
            </w:ins>
          </w:p>
        </w:tc>
        <w:tc>
          <w:tcPr>
            <w:tcW w:w="1756" w:type="dxa"/>
          </w:tcPr>
          <w:p w:rsidR="0091645B" w:rsidRPr="0091645B" w:rsidRDefault="007A275A" w:rsidP="0091645B">
            <w:pPr>
              <w:rPr>
                <w:rFonts w:eastAsia="標楷體"/>
                <w:color w:val="000000" w:themeColor="text1"/>
              </w:rPr>
            </w:pPr>
            <w:ins w:id="907" w:author="蘇賢庭" w:date="2022-03-07T19:12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●</w:t>
              </w:r>
            </w:ins>
            <w:del w:id="908" w:author="蘇賢庭" w:date="2022-03-07T19:12:00Z">
              <w:r w:rsidR="0091645B" w:rsidRPr="0091645B" w:rsidDel="007A275A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="0091645B" w:rsidRPr="0091645B">
              <w:rPr>
                <w:rFonts w:eastAsia="標楷體" w:hint="eastAsia"/>
                <w:color w:val="000000" w:themeColor="text1"/>
              </w:rPr>
              <w:t>軟體</w:t>
            </w:r>
            <w:r w:rsidR="0091645B"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7A275A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  <w:ins w:id="909" w:author="蘇賢庭" w:date="2022-03-07T19:12:00Z">
              <w:r w:rsidRPr="00607B02">
                <w:rPr>
                  <w:rFonts w:eastAsia="標楷體" w:hint="eastAsia"/>
                  <w:color w:val="C00000"/>
                  <w:sz w:val="28"/>
                  <w:szCs w:val="28"/>
                  <w:rPrChange w:id="910" w:author="蘇賢庭" w:date="2022-03-07T19:17:00Z">
                    <w:rPr>
                      <w:rFonts w:eastAsia="標楷體" w:hint="eastAsia"/>
                      <w:b/>
                      <w:color w:val="C00000"/>
                      <w:sz w:val="28"/>
                      <w:szCs w:val="28"/>
                    </w:rPr>
                  </w:rPrChange>
                </w:rPr>
                <w:t>4</w:t>
              </w:r>
              <w:r w:rsidRPr="00607B02">
                <w:rPr>
                  <w:rFonts w:eastAsia="標楷體" w:hint="eastAsia"/>
                  <w:color w:val="C00000"/>
                  <w:sz w:val="28"/>
                  <w:szCs w:val="28"/>
                  <w:rPrChange w:id="911" w:author="蘇賢庭" w:date="2022-03-07T19:17:00Z">
                    <w:rPr>
                      <w:rFonts w:eastAsia="標楷體" w:hint="eastAsia"/>
                      <w:b/>
                      <w:color w:val="C00000"/>
                      <w:sz w:val="28"/>
                      <w:szCs w:val="28"/>
                    </w:rPr>
                  </w:rPrChange>
                </w:rPr>
                <w:t>年</w:t>
              </w:r>
            </w:ins>
          </w:p>
        </w:tc>
        <w:tc>
          <w:tcPr>
            <w:tcW w:w="1545" w:type="dxa"/>
          </w:tcPr>
          <w:p w:rsidR="0091645B" w:rsidRDefault="00607B02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  <w:ins w:id="912" w:author="蘇賢庭" w:date="2022-03-07T19:18:00Z">
              <w:r w:rsidRPr="00607B02">
                <w:rPr>
                  <w:rFonts w:eastAsia="標楷體" w:hint="eastAsia"/>
                  <w:color w:val="C00000"/>
                  <w:sz w:val="28"/>
                  <w:szCs w:val="28"/>
                  <w:rPrChange w:id="913" w:author="蘇賢庭" w:date="2022-03-07T19:18:00Z">
                    <w:rPr>
                      <w:rFonts w:eastAsia="標楷體" w:hint="eastAsia"/>
                      <w:b/>
                      <w:color w:val="C00000"/>
                      <w:sz w:val="28"/>
                      <w:szCs w:val="28"/>
                    </w:rPr>
                  </w:rPrChange>
                </w:rPr>
                <w:t>2026.9</w:t>
              </w:r>
            </w:ins>
          </w:p>
        </w:tc>
        <w:tc>
          <w:tcPr>
            <w:tcW w:w="3586" w:type="dxa"/>
          </w:tcPr>
          <w:p w:rsidR="0091645B" w:rsidRDefault="00607B02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  <w:ins w:id="914" w:author="蘇賢庭" w:date="2022-03-07T19:19:00Z">
              <w:r w:rsidRPr="00607B02">
                <w:rPr>
                  <w:rFonts w:eastAsia="標楷體" w:hint="eastAsia"/>
                  <w:color w:val="C00000"/>
                  <w:sz w:val="28"/>
                  <w:szCs w:val="28"/>
                  <w:rPrChange w:id="915" w:author="蘇賢庭" w:date="2022-03-07T19:19:00Z">
                    <w:rPr>
                      <w:rFonts w:eastAsia="標楷體" w:hint="eastAsia"/>
                      <w:b/>
                      <w:color w:val="C00000"/>
                      <w:sz w:val="28"/>
                      <w:szCs w:val="28"/>
                    </w:rPr>
                  </w:rPrChange>
                </w:rPr>
                <w:t>升級</w:t>
              </w:r>
              <w:r w:rsidRPr="00607B02">
                <w:rPr>
                  <w:rFonts w:eastAsia="標楷體" w:hint="eastAsia"/>
                  <w:color w:val="C00000"/>
                  <w:sz w:val="28"/>
                  <w:szCs w:val="28"/>
                  <w:rPrChange w:id="916" w:author="蘇賢庭" w:date="2022-03-07T19:19:00Z">
                    <w:rPr>
                      <w:rFonts w:eastAsia="標楷體" w:hint="eastAsia"/>
                      <w:b/>
                      <w:color w:val="C00000"/>
                      <w:sz w:val="28"/>
                      <w:szCs w:val="28"/>
                    </w:rPr>
                  </w:rPrChange>
                </w:rPr>
                <w:t>J</w:t>
              </w:r>
              <w:r w:rsidRPr="00607B02">
                <w:rPr>
                  <w:rFonts w:eastAsia="標楷體"/>
                  <w:color w:val="C00000"/>
                  <w:sz w:val="28"/>
                  <w:szCs w:val="28"/>
                  <w:rPrChange w:id="917" w:author="蘇賢庭" w:date="2022-03-07T19:19:00Z">
                    <w:rPr>
                      <w:rFonts w:eastAsia="標楷體"/>
                      <w:b/>
                      <w:color w:val="C00000"/>
                      <w:sz w:val="28"/>
                      <w:szCs w:val="28"/>
                    </w:rPr>
                  </w:rPrChange>
                </w:rPr>
                <w:t>DK</w:t>
              </w:r>
            </w:ins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  <w:tr w:rsidR="0091645B" w:rsidTr="009100D6">
        <w:tc>
          <w:tcPr>
            <w:tcW w:w="3547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756" w:type="dxa"/>
          </w:tcPr>
          <w:p w:rsidR="0091645B" w:rsidRPr="0091645B" w:rsidRDefault="0091645B" w:rsidP="0091645B">
            <w:pPr>
              <w:rPr>
                <w:rFonts w:eastAsia="標楷體"/>
                <w:color w:val="000000" w:themeColor="text1"/>
              </w:rPr>
            </w:pP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91645B">
              <w:rPr>
                <w:rFonts w:eastAsia="標楷體" w:hint="eastAsia"/>
                <w:color w:val="000000" w:themeColor="text1"/>
              </w:rPr>
              <w:t>軟體</w:t>
            </w:r>
            <w:r w:rsidRPr="0091645B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○硬體</w:t>
            </w:r>
          </w:p>
        </w:tc>
        <w:tc>
          <w:tcPr>
            <w:tcW w:w="1794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1545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3586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  <w:tc>
          <w:tcPr>
            <w:tcW w:w="2793" w:type="dxa"/>
          </w:tcPr>
          <w:p w:rsidR="0091645B" w:rsidRDefault="0091645B" w:rsidP="0091645B">
            <w:pPr>
              <w:rPr>
                <w:rFonts w:eastAsia="標楷體"/>
                <w:b/>
                <w:color w:val="C00000"/>
                <w:sz w:val="28"/>
                <w:szCs w:val="28"/>
              </w:rPr>
            </w:pPr>
          </w:p>
        </w:tc>
      </w:tr>
    </w:tbl>
    <w:p w:rsidR="006C0813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6C081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 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(B01)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使用者工作站軟、硬體需求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601"/>
        <w:gridCol w:w="467"/>
        <w:gridCol w:w="626"/>
        <w:gridCol w:w="2014"/>
        <w:gridCol w:w="151"/>
        <w:gridCol w:w="926"/>
        <w:gridCol w:w="1393"/>
        <w:gridCol w:w="1624"/>
        <w:gridCol w:w="1489"/>
        <w:gridCol w:w="2815"/>
        <w:gridCol w:w="2020"/>
      </w:tblGrid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使用者工作站安裝應用系統軟體需求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1093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安裝</w:t>
            </w:r>
          </w:p>
        </w:tc>
        <w:tc>
          <w:tcPr>
            <w:tcW w:w="2165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廠牌、系統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軟體名稱</w:t>
            </w:r>
          </w:p>
        </w:tc>
        <w:tc>
          <w:tcPr>
            <w:tcW w:w="92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32/64bit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自行開發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套裝軟體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本行是否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需採購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ins w:id="918" w:author="蘇賢庭" w:date="2022-03-07T19:19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○</w:t>
              </w:r>
            </w:ins>
            <w:ins w:id="919" w:author="陳浩吉" w:date="2022-02-23T09:01:00Z">
              <w:del w:id="920" w:author="蘇賢庭" w:date="2022-03-07T19:19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21" w:author="陳浩吉" w:date="2022-02-23T09:01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ins w:id="922" w:author="蘇賢庭" w:date="2022-03-07T19:19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○</w:t>
              </w:r>
            </w:ins>
            <w:ins w:id="923" w:author="陳浩吉" w:date="2022-02-23T09:01:00Z">
              <w:del w:id="924" w:author="蘇賢庭" w:date="2022-03-07T19:19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25" w:author="陳浩吉" w:date="2022-02-23T09:01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1601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1093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</w:t>
            </w:r>
            <w:ins w:id="926" w:author="蘇賢庭" w:date="2022-03-07T19:19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○</w:t>
              </w:r>
            </w:ins>
            <w:ins w:id="927" w:author="陳浩吉" w:date="2022-02-23T09:01:00Z">
              <w:del w:id="928" w:author="蘇賢庭" w:date="2022-03-07T19:19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29" w:author="陳浩吉" w:date="2022-02-23T09:01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165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9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3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24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489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Y  </w:t>
            </w:r>
            <w:ins w:id="930" w:author="蘇賢庭" w:date="2022-03-07T19:19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○</w:t>
              </w:r>
            </w:ins>
            <w:ins w:id="931" w:author="陳浩吉" w:date="2022-02-23T09:01:00Z">
              <w:del w:id="932" w:author="蘇賢庭" w:date="2022-03-07T19:19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33" w:author="陳浩吉" w:date="2022-02-23T09:01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N</w:t>
            </w:r>
          </w:p>
        </w:tc>
        <w:tc>
          <w:tcPr>
            <w:tcW w:w="281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94"/>
        </w:trPr>
        <w:tc>
          <w:tcPr>
            <w:tcW w:w="15126" w:type="dxa"/>
            <w:gridSpan w:val="11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使用者工作站建議硬體規格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工作站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CPU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時脈、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Core</w:t>
            </w: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記憶體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硬碟容量</w:t>
            </w: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OS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版本</w:t>
            </w: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瀏覽器版本</w:t>
            </w: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02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一般使用者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294"/>
        </w:trPr>
        <w:tc>
          <w:tcPr>
            <w:tcW w:w="206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系統開發人員</w:t>
            </w:r>
          </w:p>
        </w:tc>
        <w:tc>
          <w:tcPr>
            <w:tcW w:w="264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07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3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81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  <w:shd w:val="pct15" w:color="auto" w:fill="FFFFFF"/>
              </w:rPr>
            </w:pPr>
          </w:p>
        </w:tc>
        <w:tc>
          <w:tcPr>
            <w:tcW w:w="202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資訊區塊開發人員</w:t>
            </w:r>
          </w:p>
        </w:tc>
      </w:tr>
      <w:tr w:rsidR="004C4A2A" w:rsidRPr="00586028" w:rsidTr="00CA1E6D">
        <w:trPr>
          <w:trHeight w:val="263"/>
        </w:trPr>
        <w:tc>
          <w:tcPr>
            <w:tcW w:w="15126" w:type="dxa"/>
            <w:gridSpan w:val="11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目前本行個人工作站作業系統為：</w:t>
            </w:r>
            <w:r w:rsidR="00C2548F">
              <w:rPr>
                <w:color w:val="000000"/>
                <w:sz w:val="20"/>
                <w:szCs w:val="20"/>
              </w:rPr>
              <w:t>Win 10</w:t>
            </w:r>
            <w:r w:rsidR="00C2548F">
              <w:rPr>
                <w:color w:val="FF0000"/>
                <w:sz w:val="20"/>
                <w:szCs w:val="20"/>
              </w:rPr>
              <w:t xml:space="preserve"> (LTSC</w:t>
            </w:r>
            <w:r w:rsidR="00C2548F"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及</w:t>
            </w:r>
            <w:r w:rsidR="00C2548F">
              <w:rPr>
                <w:color w:val="FF0000"/>
                <w:sz w:val="20"/>
                <w:szCs w:val="20"/>
              </w:rPr>
              <w:t>SAC)</w:t>
            </w:r>
            <w:r w:rsidR="00C2548F">
              <w:rPr>
                <w:color w:val="000000"/>
                <w:sz w:val="20"/>
                <w:szCs w:val="20"/>
              </w:rPr>
              <w:t xml:space="preserve"> 32/64 bit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、</w:t>
            </w:r>
            <w:r w:rsidR="00C2548F">
              <w:rPr>
                <w:color w:val="000000"/>
                <w:sz w:val="20"/>
                <w:szCs w:val="20"/>
              </w:rPr>
              <w:t>RAM 8GB</w:t>
            </w:r>
            <w:r w:rsidR="00C2548F"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。</w:t>
            </w:r>
          </w:p>
          <w:p w:rsidR="004C4A2A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如需採購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端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使用者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主機，應以本行現行規格為主。</w:t>
            </w:r>
          </w:p>
          <w:p w:rsidR="00103A4E" w:rsidRPr="00694E4A" w:rsidRDefault="00103A4E" w:rsidP="004C4A2A">
            <w:pPr>
              <w:spacing w:line="280" w:lineRule="exact"/>
              <w:rPr>
                <w:rFonts w:eastAsia="標楷體"/>
                <w:color w:val="FF000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3.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系統開發瀏覽器請以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Google Chrome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&amp;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Microsoft</w:t>
            </w:r>
            <w:r w:rsidR="00D0451D" w:rsidRPr="00694E4A">
              <w:rPr>
                <w:rFonts w:eastAsia="標楷體"/>
                <w:color w:val="FF0000"/>
                <w:sz w:val="20"/>
                <w:szCs w:val="20"/>
              </w:rPr>
              <w:t xml:space="preserve"> Edge</w:t>
            </w:r>
            <w:r w:rsidR="0079668A" w:rsidRPr="00694E4A">
              <w:rPr>
                <w:rFonts w:eastAsia="標楷體"/>
                <w:color w:val="FF0000"/>
                <w:sz w:val="20"/>
                <w:szCs w:val="20"/>
              </w:rPr>
              <w:t>為主</w:t>
            </w:r>
            <w:r w:rsidR="0079668A" w:rsidRPr="00694E4A">
              <w:rPr>
                <w:rFonts w:eastAsia="標楷體" w:hint="eastAsia"/>
                <w:color w:val="FF0000"/>
                <w:sz w:val="20"/>
                <w:szCs w:val="20"/>
              </w:rPr>
              <w:t>要核心。</w:t>
            </w:r>
          </w:p>
          <w:p w:rsidR="0079668A" w:rsidRPr="00586028" w:rsidRDefault="0079668A" w:rsidP="004C4A2A">
            <w:pPr>
              <w:spacing w:line="280" w:lineRule="exact"/>
              <w:rPr>
                <w:rFonts w:eastAsia="標楷體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4.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禁止使用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IE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11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>及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Adobe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Flash</w:t>
            </w:r>
            <w:r w:rsidRPr="00694E4A">
              <w:rPr>
                <w:rFonts w:eastAsia="標楷體" w:hint="eastAsia"/>
                <w:color w:val="FF0000"/>
                <w:sz w:val="20"/>
                <w:szCs w:val="20"/>
              </w:rPr>
              <w:t xml:space="preserve"> 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Player</w:t>
            </w:r>
            <w:r w:rsidRPr="00694E4A">
              <w:rPr>
                <w:rFonts w:eastAsia="標楷體"/>
                <w:color w:val="FF0000"/>
                <w:sz w:val="20"/>
                <w:szCs w:val="20"/>
              </w:rPr>
              <w:t>。</w:t>
            </w:r>
          </w:p>
        </w:tc>
      </w:tr>
    </w:tbl>
    <w:p w:rsidR="004844FA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(B02)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一般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含分行、總行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使用者連線交易資料傳輸量評估</w:t>
      </w:r>
      <w:r w:rsidRPr="00586028">
        <w:rPr>
          <w:rFonts w:eastAsia="標楷體" w:hint="eastAsia"/>
          <w:kern w:val="0"/>
        </w:rPr>
        <w:t>(</w:t>
      </w:r>
      <w:r w:rsidRPr="00586028">
        <w:rPr>
          <w:rFonts w:eastAsia="標楷體" w:hint="eastAsia"/>
          <w:kern w:val="0"/>
        </w:rPr>
        <w:t>指行內使用者與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應用系統間連線</w:t>
      </w:r>
      <w:r w:rsidRPr="00586028">
        <w:rPr>
          <w:rFonts w:eastAsia="標楷體" w:hint="eastAsia"/>
          <w:kern w:val="0"/>
        </w:rPr>
        <w:t>)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94"/>
        <w:gridCol w:w="1223"/>
        <w:gridCol w:w="1018"/>
        <w:gridCol w:w="3787"/>
        <w:gridCol w:w="1766"/>
        <w:gridCol w:w="1691"/>
        <w:gridCol w:w="1512"/>
        <w:gridCol w:w="1935"/>
      </w:tblGrid>
      <w:tr w:rsidR="004C4A2A" w:rsidRPr="00586028" w:rsidTr="00CA1E6D">
        <w:tc>
          <w:tcPr>
            <w:tcW w:w="3417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交易方式</w:t>
            </w:r>
          </w:p>
        </w:tc>
        <w:tc>
          <w:tcPr>
            <w:tcW w:w="101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通訊埠</w:t>
            </w:r>
          </w:p>
        </w:tc>
        <w:tc>
          <w:tcPr>
            <w:tcW w:w="3787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用途說明</w:t>
            </w:r>
          </w:p>
        </w:tc>
        <w:tc>
          <w:tcPr>
            <w:tcW w:w="17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單筆交易資料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傳輸量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(Kb)</w:t>
            </w:r>
          </w:p>
        </w:tc>
        <w:tc>
          <w:tcPr>
            <w:tcW w:w="1691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預估尖峰時段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(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筆數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)</w:t>
            </w:r>
          </w:p>
        </w:tc>
        <w:tc>
          <w:tcPr>
            <w:tcW w:w="151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特殊頻寬</w:t>
            </w:r>
          </w:p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(*4)</w:t>
            </w:r>
          </w:p>
        </w:tc>
        <w:tc>
          <w:tcPr>
            <w:tcW w:w="19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Server-Client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r w:rsidRPr="00CA1E6D">
              <w:rPr>
                <w:rFonts w:eastAsia="標楷體"/>
                <w:color w:val="000000" w:themeColor="text1"/>
                <w:kern w:val="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B</w:t>
            </w:r>
            <w:r w:rsidRPr="00CA1E6D">
              <w:rPr>
                <w:rFonts w:eastAsia="標楷體"/>
                <w:color w:val="000000" w:themeColor="text1"/>
                <w:kern w:val="0"/>
              </w:rPr>
              <w:t>rowse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r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018" w:type="dxa"/>
            <w:shd w:val="clear" w:color="auto" w:fill="auto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934" w:author="蘇賢庭" w:date="2022-03-07T19:20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4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43</w:t>
              </w:r>
            </w:ins>
          </w:p>
        </w:tc>
        <w:tc>
          <w:tcPr>
            <w:tcW w:w="3787" w:type="dxa"/>
            <w:shd w:val="clear" w:color="auto" w:fill="auto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935" w:author="蘇賢庭" w:date="2022-03-07T19:20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執行交易</w:t>
              </w:r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/</w:t>
              </w:r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檢視交易結果</w:t>
              </w:r>
            </w:ins>
          </w:p>
        </w:tc>
        <w:tc>
          <w:tcPr>
            <w:tcW w:w="1766" w:type="dxa"/>
            <w:shd w:val="clear" w:color="auto" w:fill="auto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936" w:author="蘇賢庭" w:date="2022-03-07T19:20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100</w:t>
              </w:r>
            </w:ins>
          </w:p>
        </w:tc>
        <w:tc>
          <w:tcPr>
            <w:tcW w:w="1691" w:type="dxa"/>
            <w:shd w:val="clear" w:color="auto" w:fill="auto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937" w:author="蘇賢庭" w:date="2022-03-07T19:20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60TPS</w:t>
              </w:r>
            </w:ins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del w:id="938" w:author="蘇賢庭" w:date="2022-03-07T19:20:00Z">
              <w:r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ins w:id="939" w:author="蘇賢庭" w:date="2022-03-07T19:20:00Z">
              <w:r w:rsidR="00607B02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其他方式</w:t>
            </w:r>
          </w:p>
        </w:tc>
        <w:tc>
          <w:tcPr>
            <w:tcW w:w="1223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1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37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7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691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512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b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9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c>
          <w:tcPr>
            <w:tcW w:w="2194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交易過程是否加密</w:t>
            </w:r>
          </w:p>
        </w:tc>
        <w:tc>
          <w:tcPr>
            <w:tcW w:w="12932" w:type="dxa"/>
            <w:gridSpan w:val="7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b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加密方式：</w:t>
            </w:r>
            <w:ins w:id="940" w:author="蘇賢庭" w:date="2022-03-03T16:35:00Z">
              <w:r w:rsidR="004E381B"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h</w:t>
              </w:r>
              <w:r w:rsidR="004E381B"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ttps</w:t>
              </w:r>
            </w:ins>
          </w:p>
        </w:tc>
      </w:tr>
      <w:tr w:rsidR="004C4A2A" w:rsidRPr="00586028" w:rsidTr="00CA1E6D">
        <w:trPr>
          <w:trHeight w:val="1335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6D643B">
            <w:pPr>
              <w:widowControl/>
              <w:spacing w:line="24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應用系統與資料庫主機不開放網路芳鄰、分享資料夾等通訊埠，資料庫主機且不開放行內使用者直接連線使用。</w:t>
            </w:r>
          </w:p>
          <w:p w:rsidR="004C4A2A" w:rsidRPr="00586028" w:rsidRDefault="004C4A2A" w:rsidP="006D643B">
            <w:pPr>
              <w:widowControl/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應使用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B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>rowse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r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介面做為各類交易之連線方式，非使用此連線方式均須提出說明；另須提供後台管理人員資料修改介面。</w:t>
            </w:r>
          </w:p>
          <w:p w:rsidR="004C4A2A" w:rsidRPr="00586028" w:rsidRDefault="004C4A2A" w:rsidP="006D643B">
            <w:pPr>
              <w:spacing w:line="260" w:lineRule="exact"/>
              <w:rPr>
                <w:rFonts w:eastAsia="標楷體"/>
                <w:b/>
                <w:color w:val="0070C0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目前分行線路頻寬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下行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上行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ADSL(20M/5M)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、專線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(8M/8M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、忠孝分行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(4M/4M))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，若有特殊需求請於下方提出說明。</w:t>
            </w:r>
          </w:p>
        </w:tc>
      </w:tr>
      <w:tr w:rsidR="004C4A2A" w:rsidRPr="00586028" w:rsidTr="00CA1E6D">
        <w:trPr>
          <w:trHeight w:val="1038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b/>
                <w:color w:val="FF0000"/>
                <w:kern w:val="0"/>
              </w:rPr>
            </w:pPr>
            <w:r w:rsidRPr="00586028">
              <w:rPr>
                <w:rFonts w:eastAsia="標楷體" w:hint="eastAsia"/>
                <w:b/>
                <w:color w:val="FF0000"/>
                <w:kern w:val="0"/>
              </w:rPr>
              <w:t>特殊頻寬需求說明：</w:t>
            </w:r>
          </w:p>
        </w:tc>
      </w:tr>
    </w:tbl>
    <w:p w:rsidR="00A61CF5" w:rsidRDefault="00A61CF5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(C01)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應用系統開發配合事項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1.</w:t>
      </w:r>
      <w:r w:rsidRPr="00586028">
        <w:rPr>
          <w:rFonts w:eastAsia="標楷體" w:cs="Arial" w:hint="eastAsia"/>
          <w:bCs/>
          <w:color w:val="FF0000"/>
          <w:kern w:val="0"/>
        </w:rPr>
        <w:t>不得以本機最高權限綁定或執行相關</w:t>
      </w:r>
      <w:r w:rsidRPr="00586028">
        <w:rPr>
          <w:rFonts w:eastAsia="標楷體" w:cs="Arial" w:hint="eastAsia"/>
          <w:bCs/>
          <w:color w:val="FF0000"/>
          <w:kern w:val="0"/>
        </w:rPr>
        <w:t>AP</w:t>
      </w:r>
      <w:r w:rsidRPr="00586028">
        <w:rPr>
          <w:rFonts w:eastAsia="標楷體" w:cs="Arial" w:hint="eastAsia"/>
          <w:bCs/>
          <w:color w:val="FF0000"/>
          <w:kern w:val="0"/>
        </w:rPr>
        <w:t>應用系統程式。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2.</w:t>
      </w:r>
      <w:r w:rsidRPr="00586028">
        <w:rPr>
          <w:rFonts w:eastAsia="標楷體" w:cs="Arial" w:hint="eastAsia"/>
          <w:bCs/>
          <w:color w:val="000000"/>
          <w:kern w:val="0"/>
        </w:rPr>
        <w:t>得建置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cs="Arial" w:hint="eastAsia"/>
          <w:bCs/>
          <w:color w:val="000000"/>
          <w:kern w:val="0"/>
        </w:rPr>
        <w:t>警示機制</w:t>
      </w:r>
      <w:r w:rsidRPr="00586028">
        <w:rPr>
          <w:rFonts w:eastAsia="標楷體" w:cs="Arial" w:hint="eastAsia"/>
          <w:bCs/>
          <w:color w:val="000000"/>
          <w:kern w:val="0"/>
        </w:rPr>
        <w:t>(</w:t>
      </w:r>
      <w:r w:rsidRPr="00586028">
        <w:rPr>
          <w:rFonts w:eastAsia="標楷體" w:cs="Arial" w:hint="eastAsia"/>
          <w:bCs/>
          <w:color w:val="000000"/>
          <w:kern w:val="0"/>
        </w:rPr>
        <w:t>包含</w:t>
      </w:r>
      <w:r w:rsidRPr="00586028">
        <w:rPr>
          <w:rFonts w:eastAsia="標楷體" w:cs="Arial" w:hint="eastAsia"/>
          <w:bCs/>
          <w:color w:val="000000"/>
          <w:kern w:val="0"/>
        </w:rPr>
        <w:t>Keep Alive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cs="Arial" w:hint="eastAsia"/>
          <w:bCs/>
          <w:color w:val="000000"/>
          <w:kern w:val="0"/>
        </w:rPr>
        <w:t>System Error</w:t>
      </w:r>
      <w:r w:rsidRPr="00586028">
        <w:rPr>
          <w:rFonts w:eastAsia="標楷體" w:cs="Arial" w:hint="eastAsia"/>
          <w:bCs/>
          <w:color w:val="000000"/>
          <w:kern w:val="0"/>
        </w:rPr>
        <w:t>等</w:t>
      </w:r>
      <w:r w:rsidRPr="00586028">
        <w:rPr>
          <w:rFonts w:eastAsia="標楷體" w:cs="Arial" w:hint="eastAsia"/>
          <w:bCs/>
          <w:color w:val="000000"/>
          <w:kern w:val="0"/>
        </w:rPr>
        <w:t>)</w:t>
      </w:r>
      <w:r w:rsidRPr="00586028">
        <w:rPr>
          <w:rFonts w:eastAsia="標楷體" w:cs="Arial" w:hint="eastAsia"/>
          <w:bCs/>
          <w:color w:val="000000"/>
          <w:kern w:val="0"/>
        </w:rPr>
        <w:t>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應用系統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、系統日誌須配合有異機存放機制。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hint="eastAsia"/>
          <w:color w:val="000000"/>
          <w:kern w:val="0"/>
        </w:rPr>
        <w:t>3.</w:t>
      </w:r>
      <w:r w:rsidRPr="00586028">
        <w:rPr>
          <w:rFonts w:eastAsia="標楷體" w:hint="eastAsia"/>
          <w:color w:val="000000"/>
          <w:kern w:val="0"/>
        </w:rPr>
        <w:t>得具備</w:t>
      </w:r>
      <w:r w:rsidRPr="00586028">
        <w:rPr>
          <w:rFonts w:eastAsia="標楷體" w:hint="eastAsia"/>
          <w:color w:val="000000"/>
          <w:kern w:val="0"/>
        </w:rPr>
        <w:t>Single sign on Password</w:t>
      </w:r>
      <w:r w:rsidRPr="00586028">
        <w:rPr>
          <w:rFonts w:eastAsia="標楷體" w:hint="eastAsia"/>
          <w:color w:val="000000"/>
          <w:kern w:val="0"/>
        </w:rPr>
        <w:t>（請參考附件二說明）。</w:t>
      </w:r>
    </w:p>
    <w:p w:rsidR="004C4A2A" w:rsidRPr="00586028" w:rsidRDefault="004C4A2A" w:rsidP="004C4A2A">
      <w:pPr>
        <w:widowControl/>
        <w:rPr>
          <w:rFonts w:eastAsia="標楷體"/>
          <w:color w:val="000000"/>
          <w:kern w:val="0"/>
        </w:rPr>
      </w:pPr>
      <w:r w:rsidRPr="00586028">
        <w:rPr>
          <w:rFonts w:eastAsia="標楷體" w:cs="Arial" w:hint="eastAsia"/>
          <w:bCs/>
          <w:color w:val="000000"/>
          <w:kern w:val="0"/>
        </w:rPr>
        <w:t>4.AP</w:t>
      </w:r>
      <w:r w:rsidRPr="00586028">
        <w:rPr>
          <w:rFonts w:eastAsia="標楷體" w:cs="Arial" w:hint="eastAsia"/>
          <w:bCs/>
          <w:color w:val="000000"/>
          <w:kern w:val="0"/>
        </w:rPr>
        <w:t>得</w:t>
      </w:r>
      <w:r w:rsidRPr="00586028">
        <w:rPr>
          <w:rFonts w:eastAsia="標楷體" w:hint="eastAsia"/>
          <w:color w:val="000000"/>
          <w:kern w:val="0"/>
        </w:rPr>
        <w:t>提供使用者完整操作記錄軌跡</w:t>
      </w:r>
      <w:r w:rsidRPr="00586028">
        <w:rPr>
          <w:rFonts w:eastAsia="標楷體" w:cs="Arial" w:hint="eastAsia"/>
          <w:bCs/>
          <w:color w:val="000000"/>
          <w:kern w:val="0"/>
        </w:rPr>
        <w:t>及</w:t>
      </w:r>
      <w:r w:rsidRPr="00586028">
        <w:rPr>
          <w:rFonts w:eastAsia="標楷體" w:hint="eastAsia"/>
          <w:kern w:val="0"/>
        </w:rPr>
        <w:t>記錄異地存放機制</w:t>
      </w:r>
      <w:r w:rsidRPr="00586028">
        <w:rPr>
          <w:rFonts w:eastAsia="標楷體" w:cs="Arial" w:hint="eastAsia"/>
          <w:bCs/>
          <w:color w:val="000000"/>
          <w:kern w:val="0"/>
        </w:rPr>
        <w:t>。</w:t>
      </w:r>
    </w:p>
    <w:p w:rsidR="004C4A2A" w:rsidRPr="00586028" w:rsidRDefault="004C4A2A" w:rsidP="004C4A2A">
      <w:pPr>
        <w:widowControl/>
        <w:rPr>
          <w:rFonts w:eastAsia="標楷體" w:cs="Arial"/>
          <w:bCs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5.</w:t>
      </w:r>
      <w:r w:rsidRPr="00586028">
        <w:rPr>
          <w:rFonts w:eastAsia="標楷體" w:cs="Arial" w:hint="eastAsia"/>
          <w:bCs/>
          <w:color w:val="FF0000"/>
          <w:kern w:val="0"/>
        </w:rPr>
        <w:t>應建立後台資料查詢與修改介面。</w:t>
      </w:r>
    </w:p>
    <w:p w:rsidR="004C4A2A" w:rsidRPr="00586028" w:rsidRDefault="004C4A2A" w:rsidP="004C4A2A">
      <w:pPr>
        <w:widowControl/>
        <w:rPr>
          <w:rFonts w:eastAsia="標楷體"/>
          <w:color w:val="FF0000"/>
          <w:kern w:val="0"/>
        </w:rPr>
      </w:pPr>
      <w:r w:rsidRPr="00586028">
        <w:rPr>
          <w:rFonts w:eastAsia="標楷體" w:cs="Arial" w:hint="eastAsia"/>
          <w:bCs/>
          <w:color w:val="FF0000"/>
          <w:kern w:val="0"/>
        </w:rPr>
        <w:t>6.</w:t>
      </w:r>
      <w:r w:rsidRPr="00586028">
        <w:rPr>
          <w:rFonts w:eastAsia="標楷體" w:cs="Arial" w:hint="eastAsia"/>
          <w:bCs/>
          <w:color w:val="FF0000"/>
          <w:kern w:val="0"/>
        </w:rPr>
        <w:t>測試資料庫使用正式環境資料當測試資料，得建立敏感性資料遮罩機制。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color w:val="FF0000"/>
          <w:kern w:val="0"/>
        </w:rPr>
        <w:t>7.</w:t>
      </w:r>
      <w:r w:rsidRPr="00586028">
        <w:rPr>
          <w:rFonts w:eastAsia="標楷體" w:hint="eastAsia"/>
          <w:color w:val="FF0000"/>
          <w:kern w:val="0"/>
        </w:rPr>
        <w:t>得建立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機制，以節省磁碟及避免造成系統異常，並提供</w:t>
      </w:r>
      <w:r w:rsidRPr="00586028">
        <w:rPr>
          <w:rFonts w:eastAsia="標楷體" w:hint="eastAsia"/>
          <w:color w:val="FF0000"/>
          <w:kern w:val="0"/>
        </w:rPr>
        <w:t>HouseKeeping</w:t>
      </w:r>
      <w:r w:rsidRPr="00586028">
        <w:rPr>
          <w:rFonts w:eastAsia="標楷體" w:hint="eastAsia"/>
          <w:color w:val="FF0000"/>
          <w:kern w:val="0"/>
        </w:rPr>
        <w:t>程序或程式。</w:t>
      </w:r>
      <w:r w:rsidRPr="00586028">
        <w:rPr>
          <w:rFonts w:eastAsia="標楷體" w:hint="eastAsia"/>
          <w:color w:val="FF0000"/>
          <w:kern w:val="0"/>
        </w:rPr>
        <w:t>(</w:t>
      </w:r>
      <w:r w:rsidRPr="00586028">
        <w:rPr>
          <w:rFonts w:eastAsia="標楷體" w:hint="eastAsia"/>
          <w:color w:val="FF0000"/>
          <w:kern w:val="0"/>
        </w:rPr>
        <w:t>上線前需檢附於電腦主機檢核表</w:t>
      </w:r>
      <w:r w:rsidRPr="00586028">
        <w:rPr>
          <w:rFonts w:eastAsia="標楷體" w:hint="eastAsia"/>
          <w:color w:val="FF0000"/>
          <w:kern w:val="0"/>
        </w:rPr>
        <w:t>)</w:t>
      </w:r>
    </w:p>
    <w:p w:rsidR="004C4A2A" w:rsidRPr="00586028" w:rsidRDefault="004C4A2A" w:rsidP="004C4A2A">
      <w:pPr>
        <w:widowControl/>
        <w:ind w:left="283" w:hangingChars="118" w:hanging="283"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lastRenderedPageBreak/>
        <w:t>8.Windows BASE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C</w:t>
      </w:r>
      <w:r w:rsidRPr="00586028">
        <w:rPr>
          <w:rFonts w:eastAsia="標楷體" w:hint="eastAsia"/>
          <w:kern w:val="0"/>
        </w:rPr>
        <w:t>磁碟空間及</w:t>
      </w:r>
      <w:r w:rsidRPr="00586028">
        <w:rPr>
          <w:rFonts w:eastAsia="標楷體" w:hint="eastAsia"/>
          <w:kern w:val="0"/>
        </w:rPr>
        <w:t>Unix BASE</w:t>
      </w:r>
      <w:r w:rsidRPr="00586028">
        <w:rPr>
          <w:rFonts w:eastAsia="標楷體" w:hint="eastAsia"/>
          <w:kern w:val="0"/>
        </w:rPr>
        <w:t>系統之根目錄磁碟空間僅可供</w:t>
      </w:r>
      <w:r w:rsidRPr="00586028">
        <w:rPr>
          <w:rFonts w:eastAsia="標楷體" w:hint="eastAsia"/>
          <w:kern w:val="0"/>
        </w:rPr>
        <w:t>O.S.</w:t>
      </w:r>
      <w:r w:rsidRPr="00586028">
        <w:rPr>
          <w:rFonts w:eastAsia="標楷體" w:hint="eastAsia"/>
          <w:kern w:val="0"/>
        </w:rPr>
        <w:t>開機系統使用，其他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系統程式、</w:t>
      </w:r>
      <w:r w:rsidRPr="00586028">
        <w:rPr>
          <w:rFonts w:eastAsia="標楷體" w:hint="eastAsia"/>
          <w:kern w:val="0"/>
        </w:rPr>
        <w:t>AP</w:t>
      </w:r>
      <w:r w:rsidRPr="00586028">
        <w:rPr>
          <w:rFonts w:eastAsia="標楷體" w:hint="eastAsia"/>
          <w:kern w:val="0"/>
        </w:rPr>
        <w:t>系統之</w:t>
      </w:r>
      <w:r w:rsidRPr="00586028">
        <w:rPr>
          <w:rFonts w:eastAsia="標楷體" w:hint="eastAsia"/>
          <w:kern w:val="0"/>
        </w:rPr>
        <w:t>LOG</w:t>
      </w:r>
      <w:r w:rsidRPr="00586028">
        <w:rPr>
          <w:rFonts w:eastAsia="標楷體" w:hint="eastAsia"/>
          <w:kern w:val="0"/>
        </w:rPr>
        <w:t>、資料庫</w:t>
      </w:r>
      <w:r w:rsidRPr="00586028">
        <w:rPr>
          <w:rFonts w:eastAsia="標楷體" w:hint="eastAsia"/>
          <w:kern w:val="0"/>
        </w:rPr>
        <w:t>DATA</w:t>
      </w:r>
      <w:r w:rsidRPr="00586028">
        <w:rPr>
          <w:rFonts w:eastAsia="標楷體" w:hint="eastAsia"/>
          <w:kern w:val="0"/>
        </w:rPr>
        <w:t>等均須放在該磁碟空間以外之磁碟空間。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 DMZ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區限制事項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5250"/>
        <w:gridCol w:w="2547"/>
        <w:gridCol w:w="7329"/>
      </w:tblGrid>
      <w:tr w:rsidR="004C4A2A" w:rsidRPr="00586028" w:rsidTr="00144020">
        <w:tc>
          <w:tcPr>
            <w:tcW w:w="525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限制事項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區伺服器提供檔案上傳功能及其檢核控管機制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○提供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ins w:id="941" w:author="蘇賢庭" w:date="2022-03-07T19:20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ins w:id="942" w:author="陳浩吉" w:date="2022-02-23T09:02:00Z">
              <w:del w:id="943" w:author="蘇賢庭" w:date="2022-03-07T19:20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44" w:author="陳浩吉" w:date="2022-02-23T09:02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</w:rPr>
              <w:t>不提供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區網站伺服器提供檔案上傳功能，檢核控管機制說明如下：</w:t>
            </w:r>
          </w:p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</w:p>
        </w:tc>
      </w:tr>
      <w:tr w:rsidR="004C4A2A" w:rsidRPr="00586028" w:rsidTr="00CA1E6D">
        <w:tc>
          <w:tcPr>
            <w:tcW w:w="525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區伺服器不得具備後台管理平台功能</w:t>
            </w:r>
          </w:p>
        </w:tc>
        <w:tc>
          <w:tcPr>
            <w:tcW w:w="25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○具備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   </w:t>
            </w:r>
            <w:ins w:id="945" w:author="蘇賢庭" w:date="2022-03-07T19:20:00Z">
              <w:r w:rsidR="00607B02" w:rsidRPr="00CA1E6D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ins w:id="946" w:author="陳浩吉" w:date="2022-02-23T09:02:00Z">
              <w:del w:id="947" w:author="蘇賢庭" w:date="2022-03-07T19:20:00Z">
                <w:r w:rsidR="00322D68" w:rsidDel="00607B02">
                  <w:rPr>
                    <w:rFonts w:ascii="標楷體" w:eastAsia="標楷體" w:hAnsi="標楷體" w:hint="eastAsia"/>
                    <w:color w:val="000000" w:themeColor="text1"/>
                    <w:kern w:val="0"/>
                    <w:sz w:val="22"/>
                    <w:szCs w:val="22"/>
                  </w:rPr>
                  <w:delText>●</w:delText>
                </w:r>
              </w:del>
            </w:ins>
            <w:del w:id="948" w:author="陳浩吉" w:date="2022-02-23T09:02:00Z">
              <w:r w:rsidRPr="00CA1E6D" w:rsidDel="00322D68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</w:rPr>
              <w:t>不具備</w:t>
            </w:r>
          </w:p>
        </w:tc>
        <w:tc>
          <w:tcPr>
            <w:tcW w:w="732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僅供外部客戶連線之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區網站伺服器，其後臺管理平台應與客戶使用平台分離</w:t>
            </w:r>
          </w:p>
        </w:tc>
      </w:tr>
      <w:tr w:rsidR="004C4A2A" w:rsidRPr="00586028" w:rsidTr="00144020">
        <w:trPr>
          <w:trHeight w:val="421"/>
        </w:trPr>
        <w:tc>
          <w:tcPr>
            <w:tcW w:w="15126" w:type="dxa"/>
            <w:gridSpan w:val="3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jc w:val="both"/>
              <w:rPr>
                <w:rFonts w:eastAsia="標楷體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1.DMZ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區只開放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DNS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等服務。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C03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 xml:space="preserve">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管理需求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102"/>
        <w:gridCol w:w="1308"/>
        <w:gridCol w:w="10716"/>
      </w:tblGrid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管理事項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確認項目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center"/>
              <w:rPr>
                <w:rFonts w:eastAsia="標楷體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AD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del w:id="949" w:author="蘇賢庭" w:date="2022-03-03T16:35:00Z">
              <w:r w:rsidRPr="00CA1E6D" w:rsidDel="004E381B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ins w:id="950" w:author="蘇賢庭" w:date="2022-03-03T16:35:00Z">
              <w:r w:rsidR="004E381B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內部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r w:rsidRPr="00586028">
              <w:rPr>
                <w:rFonts w:eastAsia="標楷體" w:hint="eastAsia"/>
                <w:sz w:val="22"/>
                <w:szCs w:val="22"/>
              </w:rPr>
              <w:t>伺服器均須納入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管理，</w:t>
            </w:r>
            <w:r w:rsidRPr="00586028">
              <w:rPr>
                <w:rFonts w:eastAsia="標楷體" w:hint="eastAsia"/>
                <w:sz w:val="22"/>
                <w:szCs w:val="22"/>
              </w:rPr>
              <w:t>DMZ</w:t>
            </w:r>
            <w:r w:rsidRPr="00586028">
              <w:rPr>
                <w:rFonts w:eastAsia="標楷體" w:hint="eastAsia"/>
                <w:sz w:val="22"/>
                <w:szCs w:val="22"/>
              </w:rPr>
              <w:t>區則不納入</w:t>
            </w:r>
            <w:r w:rsidRPr="00586028">
              <w:rPr>
                <w:rFonts w:eastAsia="標楷體" w:hint="eastAsia"/>
                <w:sz w:val="22"/>
                <w:szCs w:val="22"/>
              </w:rPr>
              <w:t>AD</w:t>
            </w:r>
            <w:r w:rsidRPr="00586028">
              <w:rPr>
                <w:rFonts w:eastAsia="標楷體" w:hint="eastAsia"/>
                <w:sz w:val="22"/>
                <w:szCs w:val="22"/>
              </w:rPr>
              <w:t>管理。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納入本行防毒系統管理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ins w:id="951" w:author="蘇賢庭" w:date="2022-03-03T16:35:00Z">
              <w:r w:rsidR="004E381B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52" w:author="蘇賢庭" w:date="2022-03-03T16:35:00Z">
              <w:r w:rsidRPr="00CA1E6D" w:rsidDel="004E381B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所有</w:t>
            </w:r>
            <w:r w:rsidRPr="00586028">
              <w:rPr>
                <w:rFonts w:eastAsia="標楷體" w:hint="eastAsia"/>
                <w:sz w:val="22"/>
                <w:szCs w:val="22"/>
              </w:rPr>
              <w:t>Windows</w:t>
            </w:r>
            <w:r w:rsidRPr="00586028">
              <w:rPr>
                <w:rFonts w:eastAsia="標楷體" w:hint="eastAsia"/>
                <w:sz w:val="22"/>
                <w:szCs w:val="22"/>
              </w:rPr>
              <w:t>伺服器均須納入管理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防毒軟體掃毒例外清單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ins w:id="953" w:author="蘇賢庭" w:date="2022-03-03T16:35:00Z">
              <w:r w:rsidR="004E381B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54" w:author="蘇賢庭" w:date="2022-03-03T16:35:00Z">
              <w:r w:rsidRPr="00CA1E6D" w:rsidDel="004E381B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例外清單：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是否需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FTP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檔案傳輸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2D27A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55" w:author="蘇賢庭" w:date="2022-03-03T16:35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56" w:author="蘇賢庭" w:date="2022-03-03T16:35:00Z">
              <w:r w:rsidR="004C4A2A" w:rsidRPr="00CA1E6D" w:rsidDel="002D27A6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需使用集中化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伺服器</w:t>
            </w:r>
            <w:r w:rsidRPr="00586028">
              <w:rPr>
                <w:rFonts w:eastAsia="標楷體" w:hint="eastAsia"/>
                <w:sz w:val="22"/>
                <w:szCs w:val="22"/>
              </w:rPr>
              <w:t>將檔案</w:t>
            </w:r>
            <w:r w:rsidRPr="00586028">
              <w:rPr>
                <w:rFonts w:eastAsia="標楷體" w:hint="eastAsia"/>
                <w:sz w:val="22"/>
                <w:szCs w:val="22"/>
              </w:rPr>
              <w:t>FTP</w:t>
            </w:r>
            <w:r w:rsidRPr="00586028">
              <w:rPr>
                <w:rFonts w:eastAsia="標楷體" w:hint="eastAsia"/>
                <w:sz w:val="22"/>
                <w:szCs w:val="22"/>
              </w:rPr>
              <w:t>至其他主機或外部單位</w:t>
            </w:r>
            <w:r w:rsidR="007703B8">
              <w:rPr>
                <w:rFonts w:ascii="標楷體" w:eastAsia="標楷體" w:hAnsi="標楷體" w:hint="eastAsia"/>
                <w:sz w:val="22"/>
                <w:szCs w:val="22"/>
              </w:rPr>
              <w:t>，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並使用</w:t>
            </w:r>
            <w:r w:rsidR="007703B8">
              <w:rPr>
                <w:color w:val="FF0000"/>
                <w:sz w:val="22"/>
                <w:szCs w:val="22"/>
              </w:rPr>
              <w:t>SFTP</w:t>
            </w:r>
            <w:r w:rsidR="007703B8">
              <w:rPr>
                <w:rFonts w:ascii="標楷體" w:eastAsia="標楷體" w:hAnsi="標楷體" w:hint="eastAsia"/>
                <w:color w:val="FF0000"/>
                <w:sz w:val="22"/>
                <w:szCs w:val="22"/>
              </w:rPr>
              <w:t>方式進行檔案傳檔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，一般伺服器為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FTP Client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端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該系統具有敏感性資料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57" w:author="蘇賢庭" w:date="2022-03-07T19:21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58" w:author="蘇賢庭" w:date="2022-03-07T19:21:00Z">
              <w:r w:rsidR="004C4A2A"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Y</w:t>
            </w:r>
            <w:ins w:id="959" w:author="蘇賢庭" w:date="2022-03-07T19:21:00Z">
              <w:r w:rsidRPr="00CA1E6D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960" w:author="蘇賢庭" w:date="2022-03-07T19:21:00Z">
              <w:r w:rsidR="004C4A2A"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 xml:space="preserve"> </w:delText>
              </w:r>
            </w:del>
            <w:del w:id="961" w:author="蘇賢庭" w:date="2022-03-03T16:35:00Z">
              <w:r w:rsidR="004C4A2A" w:rsidRPr="00CA1E6D" w:rsidDel="002D27A6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WEB</w:t>
            </w:r>
            <w:ins w:id="962" w:author="蘇賢庭" w:date="2022-03-07T19:22:00Z">
              <w:r w:rsidR="00607B02">
                <w:rPr>
                  <w:rFonts w:eastAsia="標楷體" w:hint="eastAsia"/>
                  <w:kern w:val="0"/>
                  <w:sz w:val="22"/>
                  <w:szCs w:val="22"/>
                </w:rPr>
                <w:t>/AP</w:t>
              </w:r>
            </w:ins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</w:t>
            </w:r>
            <w:ins w:id="963" w:author="蘇賢庭" w:date="2022-03-07T19:22:00Z">
              <w:r w:rsidR="00607B02">
                <w:rPr>
                  <w:rFonts w:eastAsia="標楷體" w:hint="eastAsia"/>
                  <w:kern w:val="0"/>
                  <w:sz w:val="22"/>
                  <w:szCs w:val="22"/>
                </w:rPr>
                <w:t>●</w:t>
              </w:r>
            </w:ins>
            <w:del w:id="964" w:author="蘇賢庭" w:date="2022-03-07T19:22:00Z">
              <w:r w:rsidRPr="00586028" w:rsidDel="00607B02">
                <w:rPr>
                  <w:rFonts w:eastAsia="標楷體" w:hint="eastAsia"/>
                  <w:kern w:val="0"/>
                  <w:sz w:val="22"/>
                  <w:szCs w:val="22"/>
                </w:rPr>
                <w:delText>○</w:delText>
              </w:r>
              <w:r w:rsidRPr="00586028" w:rsidDel="00607B02">
                <w:rPr>
                  <w:rFonts w:eastAsia="標楷體" w:hint="eastAsia"/>
                  <w:kern w:val="0"/>
                  <w:sz w:val="22"/>
                  <w:szCs w:val="22"/>
                </w:rPr>
                <w:delText xml:space="preserve">AP </w:delText>
              </w:r>
            </w:del>
            <w:ins w:id="965" w:author="蘇賢庭" w:date="2022-03-07T19:22:00Z">
              <w:r w:rsidR="00607B02">
                <w:rPr>
                  <w:rFonts w:eastAsia="標楷體" w:hint="eastAsia"/>
                  <w:kern w:val="0"/>
                  <w:sz w:val="22"/>
                  <w:szCs w:val="22"/>
                </w:rPr>
                <w:t>Ba</w:t>
              </w:r>
              <w:r w:rsidR="00607B02">
                <w:rPr>
                  <w:rFonts w:eastAsia="標楷體"/>
                  <w:kern w:val="0"/>
                  <w:sz w:val="22"/>
                  <w:szCs w:val="22"/>
                </w:rPr>
                <w:t xml:space="preserve">tch </w:t>
              </w:r>
            </w:ins>
            <w:del w:id="966" w:author="蘇賢庭" w:date="2022-03-07T19:21:00Z">
              <w:r w:rsidRPr="00586028" w:rsidDel="00607B02">
                <w:rPr>
                  <w:rFonts w:eastAsia="標楷體" w:hint="eastAsia"/>
                  <w:kern w:val="0"/>
                  <w:sz w:val="22"/>
                  <w:szCs w:val="22"/>
                </w:rPr>
                <w:delText>○</w:delText>
              </w:r>
            </w:del>
            <w:ins w:id="967" w:author="蘇賢庭" w:date="2022-03-07T19:21:00Z">
              <w:r w:rsidR="00607B02">
                <w:rPr>
                  <w:rFonts w:eastAsia="標楷體" w:hint="eastAsia"/>
                  <w:kern w:val="0"/>
                  <w:sz w:val="22"/>
                  <w:szCs w:val="22"/>
                </w:rPr>
                <w:t>●</w:t>
              </w:r>
            </w:ins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DB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 xml:space="preserve">   </w:t>
            </w: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電子郵件寄送需求</w:t>
            </w:r>
          </w:p>
        </w:tc>
        <w:tc>
          <w:tcPr>
            <w:tcW w:w="134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ins w:id="968" w:author="蘇賢庭" w:date="2022-03-03T16:35:00Z">
              <w:r w:rsidR="002D27A6"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69" w:author="蘇賢庭" w:date="2022-03-03T16:35:00Z">
              <w:r w:rsidRPr="00CA1E6D" w:rsidDel="002D27A6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○測試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禁止及對外寄送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)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○寄送內部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○寄送外部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○其他：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說明：需說明電子郵件寄送對象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微軟安全性更新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70" w:author="蘇賢庭" w:date="2022-03-07T19:21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71" w:author="蘇賢庭" w:date="2022-03-07T19:21:00Z">
              <w:r w:rsidR="004C4A2A"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Y</w:t>
            </w:r>
            <w:ins w:id="972" w:author="蘇賢庭" w:date="2022-03-07T19:21:00Z">
              <w:r w:rsidRPr="00CA1E6D">
                <w:rPr>
                  <w:rFonts w:eastAsia="標楷體" w:hint="eastAsia"/>
                  <w:color w:val="000000" w:themeColor="text1"/>
                  <w:kern w:val="0"/>
                </w:rPr>
                <w:t>○</w:t>
              </w:r>
            </w:ins>
            <w:del w:id="973" w:author="蘇賢庭" w:date="2022-03-07T19:21:00Z">
              <w:r w:rsidR="004C4A2A"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 xml:space="preserve"> </w:delText>
              </w:r>
            </w:del>
            <w:del w:id="974" w:author="蘇賢庭" w:date="2022-03-03T16:35:00Z">
              <w:r w:rsidR="004C4A2A" w:rsidRPr="00CA1E6D" w:rsidDel="002D27A6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○自動：執行時間：○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10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11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12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16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 xml:space="preserve">00 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17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：</w:t>
            </w: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00</w:t>
            </w:r>
          </w:p>
          <w:p w:rsidR="004C4A2A" w:rsidRPr="00586028" w:rsidRDefault="004C4A2A" w:rsidP="004C4A2A">
            <w:pPr>
              <w:widowControl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0"/>
                <w:szCs w:val="20"/>
              </w:rPr>
              <w:t>○手動：手動執行時間：請相關負責人員到場協助執行及驗測</w:t>
            </w:r>
          </w:p>
        </w:tc>
      </w:tr>
      <w:tr w:rsidR="004C4A2A" w:rsidRPr="00586028" w:rsidTr="00CA1E6D">
        <w:tc>
          <w:tcPr>
            <w:tcW w:w="320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both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應用系統使用基礎架構服務，應使用非同步模式開發</w:t>
            </w:r>
          </w:p>
        </w:tc>
        <w:tc>
          <w:tcPr>
            <w:tcW w:w="1346" w:type="dxa"/>
            <w:shd w:val="clear" w:color="auto" w:fill="auto"/>
            <w:vAlign w:val="center"/>
          </w:tcPr>
          <w:p w:rsidR="004C4A2A" w:rsidRPr="00CA1E6D" w:rsidRDefault="002D27A6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75" w:author="蘇賢庭" w:date="2022-03-03T16:36:00Z">
              <w:r>
                <w:rPr>
                  <w:rFonts w:eastAsia="標楷體" w:hint="eastAsia"/>
                  <w:color w:val="000000" w:themeColor="text1"/>
                  <w:kern w:val="0"/>
                </w:rPr>
                <w:t>●</w:t>
              </w:r>
            </w:ins>
            <w:del w:id="976" w:author="蘇賢庭" w:date="2022-03-03T16:36:00Z">
              <w:r w:rsidR="004C4A2A" w:rsidRPr="00CA1E6D" w:rsidDel="002D27A6">
                <w:rPr>
                  <w:rFonts w:eastAsia="標楷體" w:hint="eastAsia"/>
                  <w:color w:val="000000" w:themeColor="text1"/>
                  <w:kern w:val="0"/>
                </w:rPr>
                <w:delText>○</w:delText>
              </w:r>
            </w:del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11141" w:type="dxa"/>
            <w:shd w:val="clear" w:color="auto" w:fill="auto"/>
            <w:vAlign w:val="center"/>
          </w:tcPr>
          <w:p w:rsidR="004C4A2A" w:rsidRPr="00586028" w:rsidRDefault="004C4A2A" w:rsidP="004C4A2A">
            <w:pPr>
              <w:widowControl/>
              <w:jc w:val="both"/>
              <w:rPr>
                <w:rFonts w:eastAsia="標楷體"/>
                <w:kern w:val="0"/>
                <w:sz w:val="22"/>
                <w:szCs w:val="22"/>
              </w:rPr>
            </w:pPr>
            <w:r w:rsidRPr="00586028">
              <w:rPr>
                <w:rFonts w:eastAsia="標楷體" w:hint="eastAsia"/>
                <w:kern w:val="0"/>
                <w:sz w:val="22"/>
                <w:szCs w:val="22"/>
              </w:rPr>
              <w:t>說明：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應用系統使用基礎架構服務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(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如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SMTP)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，應使用</w:t>
            </w:r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非同步模式</w:t>
            </w:r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開發，禁止使用</w:t>
            </w:r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同步模式</w:t>
            </w:r>
            <w:r w:rsidRPr="00586028">
              <w:rPr>
                <w:rFonts w:eastAsia="標楷體"/>
                <w:color w:val="C00000"/>
                <w:kern w:val="0"/>
                <w:sz w:val="22"/>
                <w:szCs w:val="22"/>
              </w:rPr>
              <w:t>”</w:t>
            </w:r>
            <w:r w:rsidRPr="00586028">
              <w:rPr>
                <w:rFonts w:eastAsia="標楷體" w:hint="eastAsia"/>
                <w:color w:val="C00000"/>
                <w:kern w:val="0"/>
                <w:sz w:val="22"/>
                <w:szCs w:val="22"/>
              </w:rPr>
              <w:t>開發</w:t>
            </w:r>
          </w:p>
        </w:tc>
      </w:tr>
      <w:tr w:rsidR="004C4A2A" w:rsidRPr="00586028" w:rsidTr="00CA1E6D">
        <w:trPr>
          <w:trHeight w:val="421"/>
        </w:trPr>
        <w:tc>
          <w:tcPr>
            <w:tcW w:w="15695" w:type="dxa"/>
            <w:gridSpan w:val="3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1.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等本機高權限帳號作為服務帳號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Windows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平台均須進行微軟安全性更新作業。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lastRenderedPageBreak/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禁止將個人帳號加入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Administrators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或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群組中。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禁止使用者、業務經辦及系統管理人員直接由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PC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利用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RDP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方式連線正式環境。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C04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應用系統使用之內外部網路通訊埠及檔案交換需求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038"/>
        <w:gridCol w:w="1200"/>
        <w:gridCol w:w="2082"/>
        <w:gridCol w:w="1037"/>
        <w:gridCol w:w="1164"/>
        <w:gridCol w:w="267"/>
        <w:gridCol w:w="6093"/>
        <w:gridCol w:w="2245"/>
      </w:tblGrid>
      <w:tr w:rsidR="004C4A2A" w:rsidRPr="00586028" w:rsidTr="00CA1E6D">
        <w:trPr>
          <w:trHeight w:val="385"/>
        </w:trPr>
        <w:tc>
          <w:tcPr>
            <w:tcW w:w="2238" w:type="dxa"/>
            <w:gridSpan w:val="2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一般使用者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543408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443</w:t>
            </w: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543408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54340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Web</w:t>
            </w:r>
            <w:r w:rsidRPr="0054340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網頁進行交易執行，查詢交易結果。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系統管理員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與開發人員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238" w:type="dxa"/>
            <w:gridSpan w:val="2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8561" w:type="dxa"/>
            <w:gridSpan w:val="4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應用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543408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1680</w:t>
            </w: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543408"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543408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54340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連線</w:t>
            </w:r>
            <w:r w:rsidRPr="0054340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Oracle</w:t>
            </w:r>
            <w:r w:rsidRPr="00543408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資料庫。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外部連線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103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F5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6360" w:type="dxa"/>
            <w:gridSpan w:val="2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 w:val="restart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</w:t>
            </w:r>
          </w:p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需求</w:t>
            </w:r>
          </w:p>
        </w:tc>
        <w:tc>
          <w:tcPr>
            <w:tcW w:w="120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使用通訊埠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系統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外部單位名稱</w:t>
            </w: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77" w:author="蘇賢庭" w:date="2022-03-07T19:31:00Z">
                  <w:rPr>
                    <w:rFonts w:eastAsia="標楷體" w:hint="eastAsia"/>
                    <w:color w:val="000000" w:themeColor="text1"/>
                    <w:w w:val="98"/>
                    <w:kern w:val="0"/>
                  </w:rPr>
                </w:rPrChange>
              </w:rPr>
              <w:t>交換之內部伺服器</w:t>
            </w:r>
            <w:r w:rsidRPr="00F82A3D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  <w:rPrChange w:id="978" w:author="蘇賢庭" w:date="2022-03-07T19:31:00Z">
                  <w:rPr>
                    <w:rFonts w:eastAsia="標楷體"/>
                    <w:color w:val="000000" w:themeColor="text1"/>
                    <w:w w:val="98"/>
                    <w:kern w:val="0"/>
                  </w:rPr>
                </w:rPrChange>
              </w:rPr>
              <w:t>IP/</w:t>
            </w: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79" w:author="蘇賢庭" w:date="2022-03-07T19:31:00Z">
                  <w:rPr>
                    <w:rFonts w:eastAsia="標楷體" w:hint="eastAsia"/>
                    <w:color w:val="000000" w:themeColor="text1"/>
                    <w:w w:val="98"/>
                    <w:kern w:val="0"/>
                  </w:rPr>
                </w:rPrChange>
              </w:rPr>
              <w:t>伺服器目錄</w:t>
            </w:r>
            <w:r w:rsidRPr="00F82A3D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  <w:rPrChange w:id="980" w:author="蘇賢庭" w:date="2022-03-07T19:31:00Z">
                  <w:rPr>
                    <w:rFonts w:eastAsia="標楷體"/>
                    <w:color w:val="000000" w:themeColor="text1"/>
                    <w:w w:val="98"/>
                    <w:kern w:val="0"/>
                  </w:rPr>
                </w:rPrChange>
              </w:rPr>
              <w:t>/</w:t>
            </w: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81" w:author="蘇賢庭" w:date="2022-03-07T19:31:00Z">
                  <w:rPr>
                    <w:rFonts w:eastAsia="標楷體" w:hint="eastAsia"/>
                    <w:color w:val="000000" w:themeColor="text1"/>
                    <w:w w:val="98"/>
                    <w:kern w:val="0"/>
                  </w:rPr>
                </w:rPrChange>
              </w:rPr>
              <w:t>對外網址</w:t>
            </w:r>
            <w:r w:rsidRPr="00F82A3D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  <w:rPrChange w:id="982" w:author="蘇賢庭" w:date="2022-03-07T19:31:00Z">
                  <w:rPr>
                    <w:rFonts w:eastAsia="標楷體"/>
                    <w:color w:val="000000" w:themeColor="text1"/>
                    <w:w w:val="98"/>
                    <w:kern w:val="0"/>
                  </w:rPr>
                </w:rPrChange>
              </w:rPr>
              <w:t>/</w:t>
            </w: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83" w:author="蘇賢庭" w:date="2022-03-07T19:31:00Z">
                  <w:rPr>
                    <w:rFonts w:eastAsia="標楷體" w:hint="eastAsia"/>
                    <w:color w:val="000000" w:themeColor="text1"/>
                    <w:w w:val="98"/>
                    <w:kern w:val="0"/>
                  </w:rPr>
                </w:rPrChange>
              </w:rPr>
              <w:t>對外</w:t>
            </w:r>
            <w:r w:rsidRPr="00F82A3D">
              <w:rPr>
                <w:rFonts w:eastAsia="標楷體"/>
                <w:color w:val="000000" w:themeColor="text1"/>
                <w:spacing w:val="1"/>
                <w:w w:val="98"/>
                <w:kern w:val="0"/>
                <w:fitText w:val="5760" w:id="-1803274752"/>
                <w:rPrChange w:id="984" w:author="蘇賢庭" w:date="2022-03-07T19:31:00Z">
                  <w:rPr>
                    <w:rFonts w:eastAsia="標楷體"/>
                    <w:color w:val="000000" w:themeColor="text1"/>
                    <w:w w:val="98"/>
                    <w:kern w:val="0"/>
                  </w:rPr>
                </w:rPrChange>
              </w:rPr>
              <w:t>IP/</w:t>
            </w: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85" w:author="蘇賢庭" w:date="2022-03-07T19:31:00Z">
                  <w:rPr>
                    <w:rFonts w:eastAsia="標楷體" w:hint="eastAsia"/>
                    <w:color w:val="000000" w:themeColor="text1"/>
                    <w:w w:val="98"/>
                    <w:kern w:val="0"/>
                  </w:rPr>
                </w:rPrChange>
              </w:rPr>
              <w:t>其</w:t>
            </w:r>
            <w:r w:rsidRPr="00F82A3D">
              <w:rPr>
                <w:rFonts w:eastAsia="標楷體" w:hint="eastAsia"/>
                <w:color w:val="000000" w:themeColor="text1"/>
                <w:spacing w:val="1"/>
                <w:w w:val="98"/>
                <w:kern w:val="0"/>
                <w:fitText w:val="5760" w:id="-1803274752"/>
                <w:rPrChange w:id="986" w:author="蘇賢庭" w:date="2022-03-07T19:31:00Z">
                  <w:rPr>
                    <w:rFonts w:eastAsia="標楷體" w:hint="eastAsia"/>
                    <w:color w:val="000000" w:themeColor="text1"/>
                    <w:spacing w:val="15"/>
                    <w:w w:val="98"/>
                    <w:kern w:val="0"/>
                  </w:rPr>
                </w:rPrChange>
              </w:rPr>
              <w:t>他</w:t>
            </w: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交換方式</w:t>
            </w: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內部系統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外部單位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1038" w:type="dxa"/>
            <w:vMerge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1200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82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468" w:type="dxa"/>
            <w:gridSpan w:val="3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60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24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126" w:type="dxa"/>
            <w:gridSpan w:val="8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此為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Client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與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、基本認證及通知服務等之間連線。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通訊埠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服務包含一般使用者、系統管理與開發人員、對內連線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(WEB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DB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FTP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SMTP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DMZ..etc)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、對外連線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(Internet)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所需之相關資訊。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一般使用者係指使用該系統之非資訊區塊作業人員，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應提供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Web Browser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u w:val="single"/>
              </w:rPr>
              <w:t>介面做為各類交易之連線方式，另須提供後台管理人員資料修改介面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4.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系統維護操作，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人員均須透過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VDI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進行遠端管理，上線前未列出的通訊埠將關閉不使用。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5.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人員以此列出之通訊埠開通防火牆。</w:t>
            </w:r>
            <w:r w:rsidRPr="00586028"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  <w:t xml:space="preserve"> 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6.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右列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TCP Port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若無使用須關閉：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21, 22, 23, 25, 80, 110, 443, 1433, 1521, 1526, 3306, 3389, 4100, 5432, 5631, 5800, 5900, 7001, 8080, 8889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7.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資料庫系統主機不提供存放內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/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>外部單位檔案交換檔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  <w:u w:val="single"/>
              </w:rPr>
              <w:t>，若係為系統監控管理之用則須提出說明。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 xml:space="preserve">8.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測試環境禁止連線其他環境。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  <w:u w:val="single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9.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  <w:highlight w:val="yellow"/>
              </w:rPr>
              <w:t xml:space="preserve"> 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因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 Load Balance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分鐘、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ASA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防火牆有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60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分鐘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Session Idle Timeout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機制，故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AP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應用系統一定要有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Keep Alive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機制。</w:t>
            </w:r>
          </w:p>
          <w:p w:rsidR="004C4A2A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10.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禁止置於同一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下之設備，使用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F5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之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VIP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  <w:highlight w:val="yellow"/>
              </w:rPr>
              <w:t>作為設備互相連線之方式。</w:t>
            </w:r>
          </w:p>
          <w:p w:rsidR="005D1C2B" w:rsidRPr="00586028" w:rsidRDefault="005D1C2B" w:rsidP="004C4A2A">
            <w:pPr>
              <w:widowControl/>
              <w:spacing w:line="280" w:lineRule="exact"/>
              <w:rPr>
                <w:rFonts w:eastAsia="標楷體"/>
                <w:b/>
                <w:color w:val="FF0000"/>
                <w:kern w:val="0"/>
                <w:sz w:val="20"/>
                <w:szCs w:val="20"/>
              </w:rPr>
            </w:pP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lastRenderedPageBreak/>
              <w:t>11.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系統有對外連線之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Web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 xml:space="preserve"> 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(</w:t>
            </w:r>
            <w:r w:rsidRPr="00694E4A">
              <w:rPr>
                <w:rFonts w:eastAsia="標楷體"/>
                <w:color w:val="FF0000"/>
                <w:kern w:val="0"/>
                <w:sz w:val="20"/>
                <w:szCs w:val="20"/>
              </w:rPr>
              <w:t>80 &amp; 443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)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服務，請申請於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WAF</w:t>
            </w:r>
            <w:r w:rsidRPr="00694E4A">
              <w:rPr>
                <w:rFonts w:eastAsia="標楷體" w:hint="eastAsia"/>
                <w:color w:val="FF0000"/>
                <w:kern w:val="0"/>
                <w:sz w:val="20"/>
                <w:szCs w:val="20"/>
              </w:rPr>
              <w:t>之下保護，否則無法上線。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5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應用系統服務帳號需求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125"/>
        <w:gridCol w:w="1934"/>
        <w:gridCol w:w="3884"/>
        <w:gridCol w:w="2421"/>
        <w:gridCol w:w="2422"/>
        <w:gridCol w:w="2340"/>
      </w:tblGrid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需申請服務帳號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帳密壓碼方式</w:t>
            </w: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加解密方式</w:t>
            </w: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ins w:id="987" w:author="蘇賢庭" w:date="2022-03-07T19:24:00Z">
              <w:r w:rsidR="00607B02">
                <w:rPr>
                  <w:rFonts w:eastAsia="標楷體"/>
                  <w:color w:val="000000" w:themeColor="text1"/>
                  <w:kern w:val="0"/>
                </w:rPr>
                <w:t>/AP</w:t>
              </w:r>
            </w:ins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2F7A2B">
              <w:rPr>
                <w:rFonts w:eastAsia="標楷體" w:hint="eastAsia"/>
                <w:color w:val="000000" w:themeColor="text1"/>
                <w:kern w:val="0"/>
              </w:rPr>
              <w:t>安裝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更新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啟動應用程式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607B02" w:rsidRDefault="00607B02" w:rsidP="00607B02">
            <w:pPr>
              <w:widowControl/>
              <w:jc w:val="center"/>
              <w:rPr>
                <w:ins w:id="988" w:author="蘇賢庭" w:date="2022-03-07T19:24:00Z"/>
                <w:rFonts w:eastAsia="標楷體"/>
                <w:kern w:val="0"/>
              </w:rPr>
            </w:pPr>
            <w:ins w:id="989" w:author="蘇賢庭" w:date="2022-03-07T19:24:00Z">
              <w:r>
                <w:rPr>
                  <w:rFonts w:eastAsia="標楷體"/>
                  <w:kern w:val="0"/>
                </w:rPr>
                <w:t>Windows Domain</w:t>
              </w:r>
            </w:ins>
          </w:p>
          <w:p w:rsidR="004C4A2A" w:rsidRPr="00CA1E6D" w:rsidRDefault="00607B02" w:rsidP="00607B02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90" w:author="蘇賢庭" w:date="2022-03-07T19:24:00Z">
              <w:r>
                <w:rPr>
                  <w:rFonts w:eastAsia="標楷體" w:hint="eastAsia"/>
                  <w:kern w:val="0"/>
                </w:rPr>
                <w:t>帳號</w:t>
              </w:r>
              <w:r>
                <w:rPr>
                  <w:rFonts w:eastAsia="標楷體"/>
                  <w:kern w:val="0"/>
                </w:rPr>
                <w:t>(windows</w:t>
              </w:r>
              <w:r>
                <w:rPr>
                  <w:rFonts w:eastAsia="標楷體" w:hint="eastAsia"/>
                  <w:kern w:val="0"/>
                </w:rPr>
                <w:t>驗證用</w:t>
              </w:r>
              <w:r>
                <w:rPr>
                  <w:rFonts w:eastAsia="標楷體"/>
                  <w:kern w:val="0"/>
                </w:rPr>
                <w:t>)</w:t>
              </w:r>
            </w:ins>
            <w:del w:id="991" w:author="蘇賢庭" w:date="2022-03-07T19:23:00Z">
              <w:r w:rsidR="002F7A2B" w:rsidRPr="002F7A2B" w:rsidDel="00607B02">
                <w:rPr>
                  <w:rFonts w:eastAsia="標楷體" w:hint="eastAsia"/>
                  <w:color w:val="000000" w:themeColor="text1"/>
                  <w:kern w:val="0"/>
                </w:rPr>
                <w:delText>Weblogic</w:delText>
              </w:r>
              <w:r w:rsidR="002F7A2B" w:rsidRPr="002F7A2B" w:rsidDel="00607B02">
                <w:rPr>
                  <w:rFonts w:eastAsia="標楷體" w:hint="eastAsia"/>
                  <w:color w:val="000000" w:themeColor="text1"/>
                  <w:kern w:val="0"/>
                </w:rPr>
                <w:delText>帳號</w:delText>
              </w:r>
            </w:del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del w:id="992" w:author="蘇賢庭" w:date="2022-03-07T19:24:00Z">
              <w:r w:rsidRPr="00CA1E6D" w:rsidDel="00607B02">
                <w:rPr>
                  <w:rFonts w:eastAsia="標楷體" w:hint="eastAsia"/>
                  <w:color w:val="000000" w:themeColor="text1"/>
                  <w:kern w:val="0"/>
                </w:rPr>
                <w:delText>AP</w:delText>
              </w:r>
            </w:del>
            <w:ins w:id="993" w:author="蘇賢庭" w:date="2022-03-07T19:24:00Z">
              <w:r w:rsidR="00607B02">
                <w:rPr>
                  <w:rFonts w:eastAsia="標楷體"/>
                  <w:color w:val="000000" w:themeColor="text1"/>
                  <w:kern w:val="0"/>
                </w:rPr>
                <w:t>Batch</w:t>
              </w:r>
            </w:ins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2F7A2B">
              <w:rPr>
                <w:rFonts w:eastAsia="標楷體" w:hint="eastAsia"/>
                <w:color w:val="000000" w:themeColor="text1"/>
                <w:kern w:val="0"/>
              </w:rPr>
              <w:t>安裝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更新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啟動應用程式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607B02" w:rsidRDefault="00607B02" w:rsidP="00607B02">
            <w:pPr>
              <w:widowControl/>
              <w:jc w:val="center"/>
              <w:rPr>
                <w:ins w:id="994" w:author="蘇賢庭" w:date="2022-03-07T19:24:00Z"/>
                <w:rFonts w:eastAsia="標楷體"/>
                <w:kern w:val="0"/>
              </w:rPr>
            </w:pPr>
            <w:ins w:id="995" w:author="蘇賢庭" w:date="2022-03-07T19:24:00Z">
              <w:r>
                <w:rPr>
                  <w:rFonts w:eastAsia="標楷體"/>
                  <w:kern w:val="0"/>
                </w:rPr>
                <w:t>Windows Domain</w:t>
              </w:r>
            </w:ins>
          </w:p>
          <w:p w:rsidR="004C4A2A" w:rsidRPr="00CA1E6D" w:rsidRDefault="00607B02" w:rsidP="00607B02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996" w:author="蘇賢庭" w:date="2022-03-07T19:24:00Z">
              <w:r>
                <w:rPr>
                  <w:rFonts w:eastAsia="標楷體" w:hint="eastAsia"/>
                  <w:kern w:val="0"/>
                </w:rPr>
                <w:t>帳號</w:t>
              </w:r>
              <w:r>
                <w:rPr>
                  <w:rFonts w:eastAsia="標楷體"/>
                  <w:kern w:val="0"/>
                </w:rPr>
                <w:t>(windows</w:t>
              </w:r>
              <w:r>
                <w:rPr>
                  <w:rFonts w:eastAsia="標楷體" w:hint="eastAsia"/>
                  <w:kern w:val="0"/>
                </w:rPr>
                <w:t>驗證用</w:t>
              </w:r>
              <w:r>
                <w:rPr>
                  <w:rFonts w:eastAsia="標楷體"/>
                  <w:kern w:val="0"/>
                </w:rPr>
                <w:t>)</w:t>
              </w:r>
            </w:ins>
            <w:del w:id="997" w:author="蘇賢庭" w:date="2022-03-07T19:23:00Z">
              <w:r w:rsidR="002F7A2B" w:rsidRPr="002F7A2B" w:rsidDel="00607B02">
                <w:rPr>
                  <w:rFonts w:eastAsia="標楷體" w:hint="eastAsia"/>
                  <w:color w:val="000000" w:themeColor="text1"/>
                  <w:kern w:val="0"/>
                </w:rPr>
                <w:delText>Weblogic</w:delText>
              </w:r>
              <w:r w:rsidR="002F7A2B" w:rsidRPr="002F7A2B" w:rsidDel="00607B02">
                <w:rPr>
                  <w:rFonts w:eastAsia="標楷體" w:hint="eastAsia"/>
                  <w:color w:val="000000" w:themeColor="text1"/>
                  <w:kern w:val="0"/>
                </w:rPr>
                <w:delText>帳號</w:delText>
              </w:r>
            </w:del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  <w:kern w:val="0"/>
              </w:rPr>
              <w:t>●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="004C4A2A"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2F7A2B">
              <w:rPr>
                <w:rFonts w:eastAsia="標楷體" w:hint="eastAsia"/>
                <w:color w:val="000000" w:themeColor="text1"/>
                <w:kern w:val="0"/>
              </w:rPr>
              <w:t>應用程式連線使用</w:t>
            </w: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2F7A2B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2F7A2B">
              <w:rPr>
                <w:rFonts w:eastAsia="標楷體" w:hint="eastAsia"/>
                <w:color w:val="000000" w:themeColor="text1"/>
                <w:kern w:val="0"/>
              </w:rPr>
              <w:t>Oracle</w:t>
            </w:r>
            <w:r w:rsidRPr="002F7A2B">
              <w:rPr>
                <w:rFonts w:eastAsia="標楷體" w:hint="eastAsia"/>
                <w:color w:val="000000" w:themeColor="text1"/>
                <w:kern w:val="0"/>
              </w:rPr>
              <w:t>登入帳號</w:t>
            </w:r>
          </w:p>
        </w:tc>
      </w:tr>
      <w:tr w:rsidR="004C4A2A" w:rsidRPr="00586028" w:rsidTr="00CA1E6D">
        <w:trPr>
          <w:trHeight w:val="385"/>
        </w:trPr>
        <w:tc>
          <w:tcPr>
            <w:tcW w:w="2179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01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 xml:space="preserve">Y 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○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N</w:t>
            </w:r>
          </w:p>
        </w:tc>
        <w:tc>
          <w:tcPr>
            <w:tcW w:w="406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52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請說明應用系統服務帳號用途、壓碼及加解密機制。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2.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等本機高權限帳號作為服務帳號。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6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應用系統各功能執行方式及執行權限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3392"/>
        <w:gridCol w:w="6993"/>
        <w:gridCol w:w="2437"/>
        <w:gridCol w:w="2304"/>
      </w:tblGrid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用途</w:t>
            </w: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網頁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排程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服務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Windows / UnixBase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常駐程式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34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7288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52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4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lastRenderedPageBreak/>
              <w:t>其他說明事項：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請說明應用系統是否有綁定安裝帳號之需求。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請說明應用系統是否有跨伺服器讀取資料之需求。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kern w:val="0"/>
              </w:rPr>
            </w:pP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4.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kern w:val="0"/>
                <w:sz w:val="20"/>
                <w:szCs w:val="20"/>
                <w:highlight w:val="yellow"/>
              </w:rPr>
              <w:t>等本機高權限帳號作為服務帳號。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rPr>
          <w:rFonts w:eastAsia="標楷體"/>
          <w:color w:val="C00000"/>
          <w:kern w:val="0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7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應用系統資料儲存機制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575"/>
        <w:gridCol w:w="2575"/>
        <w:gridCol w:w="2830"/>
        <w:gridCol w:w="4850"/>
        <w:gridCol w:w="2296"/>
      </w:tblGrid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伺服器角色</w:t>
            </w:r>
          </w:p>
        </w:tc>
        <w:tc>
          <w:tcPr>
            <w:tcW w:w="2666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檔案格式</w:t>
            </w:r>
          </w:p>
        </w:tc>
        <w:tc>
          <w:tcPr>
            <w:tcW w:w="294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存檔方式</w:t>
            </w:r>
          </w:p>
        </w:tc>
        <w:tc>
          <w:tcPr>
            <w:tcW w:w="5048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預估單一目錄檔案數量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/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單一資料庫大小</w:t>
            </w:r>
          </w:p>
        </w:tc>
        <w:tc>
          <w:tcPr>
            <w:tcW w:w="2387" w:type="dxa"/>
            <w:shd w:val="clear" w:color="auto" w:fill="FFFFFF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WEB</w:t>
            </w:r>
            <w:ins w:id="998" w:author="蘇賢庭" w:date="2022-03-07T19:26:00Z">
              <w:r w:rsidR="00CC4F8E">
                <w:rPr>
                  <w:rFonts w:eastAsia="標楷體" w:hint="eastAsia"/>
                  <w:color w:val="000000" w:themeColor="text1"/>
                  <w:kern w:val="0"/>
                </w:rPr>
                <w:t>/AP</w:t>
              </w:r>
            </w:ins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999" w:author="蘇賢庭" w:date="2022-03-07T19:25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*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.Log</w:t>
              </w:r>
            </w:ins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0" w:author="蘇賢庭" w:date="2022-03-07T19:25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寫入檔案</w:t>
              </w:r>
            </w:ins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1" w:author="蘇賢庭" w:date="2022-03-07T19:26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1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GB</w:t>
              </w:r>
            </w:ins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del w:id="1002" w:author="蘇賢庭" w:date="2022-03-07T19:26:00Z">
              <w:r w:rsidRPr="00CA1E6D" w:rsidDel="00CC4F8E">
                <w:rPr>
                  <w:rFonts w:eastAsia="標楷體" w:hint="eastAsia"/>
                  <w:color w:val="000000" w:themeColor="text1"/>
                  <w:kern w:val="0"/>
                </w:rPr>
                <w:delText>AP</w:delText>
              </w:r>
            </w:del>
            <w:ins w:id="1003" w:author="蘇賢庭" w:date="2022-03-07T19:26:00Z">
              <w:r w:rsidR="00CC4F8E">
                <w:rPr>
                  <w:rFonts w:eastAsia="標楷體" w:hint="eastAsia"/>
                  <w:color w:val="000000" w:themeColor="text1"/>
                  <w:kern w:val="0"/>
                </w:rPr>
                <w:t>Ba</w:t>
              </w:r>
              <w:r w:rsidR="00CC4F8E">
                <w:rPr>
                  <w:rFonts w:eastAsia="標楷體"/>
                  <w:color w:val="000000" w:themeColor="text1"/>
                  <w:kern w:val="0"/>
                </w:rPr>
                <w:t>tch</w:t>
              </w:r>
            </w:ins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4" w:author="蘇賢庭" w:date="2022-03-07T19:26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*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.Log</w:t>
              </w:r>
            </w:ins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5" w:author="蘇賢庭" w:date="2022-03-07T19:26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寫入檔案</w:t>
              </w:r>
            </w:ins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6" w:author="蘇賢庭" w:date="2022-03-07T19:26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1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GB</w:t>
              </w:r>
            </w:ins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DB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7" w:author="蘇賢庭" w:date="2022-03-07T19:24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資料庫</w:t>
              </w:r>
            </w:ins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607B02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8" w:author="蘇賢庭" w:date="2022-03-07T19:24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資料庫</w:t>
              </w:r>
            </w:ins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ins w:id="1009" w:author="蘇賢庭" w:date="2022-03-07T19:27:00Z">
              <w:r>
                <w:rPr>
                  <w:rFonts w:eastAsia="標楷體" w:hint="eastAsia"/>
                  <w:color w:val="000000" w:themeColor="text1"/>
                  <w:kern w:val="0"/>
                  <w:sz w:val="22"/>
                  <w:szCs w:val="22"/>
                </w:rPr>
                <w:t>5</w:t>
              </w:r>
              <w:r>
                <w:rPr>
                  <w:rFonts w:eastAsia="標楷體"/>
                  <w:color w:val="000000" w:themeColor="text1"/>
                  <w:kern w:val="0"/>
                  <w:sz w:val="22"/>
                  <w:szCs w:val="22"/>
                </w:rPr>
                <w:t>00GB</w:t>
              </w:r>
            </w:ins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85"/>
        </w:trPr>
        <w:tc>
          <w:tcPr>
            <w:tcW w:w="2647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其他</w:t>
            </w:r>
          </w:p>
        </w:tc>
        <w:tc>
          <w:tcPr>
            <w:tcW w:w="2666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947" w:type="dxa"/>
            <w:shd w:val="clear" w:color="auto" w:fill="E7E6E6" w:themeFill="background2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5048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  <w:tc>
          <w:tcPr>
            <w:tcW w:w="2387" w:type="dxa"/>
            <w:shd w:val="clear" w:color="auto" w:fill="E7E6E6" w:themeFill="background2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</w:p>
        </w:tc>
      </w:tr>
      <w:tr w:rsidR="004C4A2A" w:rsidRPr="00CA1E6D" w:rsidTr="004C4A2A">
        <w:trPr>
          <w:trHeight w:val="363"/>
        </w:trPr>
        <w:tc>
          <w:tcPr>
            <w:tcW w:w="15695" w:type="dxa"/>
            <w:gridSpan w:val="5"/>
          </w:tcPr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CA1E6D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1.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請說明應用系統資料儲存機制，相關資料以資料庫或檔案方式儲存，並預估單一目錄檔案數量及資料庫大小避免效能問題。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(C0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8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應用系統資料分級存放機制及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Log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清除作業執行方式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2286"/>
        <w:gridCol w:w="2700"/>
        <w:gridCol w:w="3235"/>
        <w:gridCol w:w="1230"/>
        <w:gridCol w:w="3376"/>
        <w:gridCol w:w="2299"/>
      </w:tblGrid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分類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執行方式</w:t>
            </w: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執行時間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所需權限</w:t>
            </w:r>
          </w:p>
        </w:tc>
        <w:tc>
          <w:tcPr>
            <w:tcW w:w="35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/>
                <w:color w:val="000000" w:themeColor="text1"/>
                <w:kern w:val="0"/>
              </w:rPr>
              <w:t>機制說明</w:t>
            </w:r>
          </w:p>
        </w:tc>
        <w:tc>
          <w:tcPr>
            <w:tcW w:w="238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備註</w:t>
            </w: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資料分級存放機制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○日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350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85"/>
        </w:trPr>
        <w:tc>
          <w:tcPr>
            <w:tcW w:w="2365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</w:rPr>
              <w:t>Log</w:t>
            </w:r>
            <w:r w:rsidRPr="00CA1E6D">
              <w:rPr>
                <w:rFonts w:eastAsia="標楷體" w:hint="eastAsia"/>
                <w:color w:val="000000" w:themeColor="text1"/>
                <w:kern w:val="0"/>
              </w:rPr>
              <w:t>清除作業</w:t>
            </w:r>
          </w:p>
        </w:tc>
        <w:tc>
          <w:tcPr>
            <w:tcW w:w="2806" w:type="dxa"/>
            <w:shd w:val="clear" w:color="auto" w:fill="auto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1010" w:author="蘇賢庭" w:date="2022-03-07T19:28:00Z">
              <w:r>
                <w:rPr>
                  <w:rFonts w:eastAsia="標楷體" w:hint="eastAsia"/>
                  <w:color w:val="000000" w:themeColor="text1"/>
                  <w:kern w:val="0"/>
                </w:rPr>
                <w:t>程式排程</w:t>
              </w:r>
            </w:ins>
          </w:p>
        </w:tc>
        <w:tc>
          <w:tcPr>
            <w:tcW w:w="3366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del w:id="1011" w:author="蘇賢庭" w:date="2022-03-07T19:29:00Z">
              <w:r w:rsidRPr="00CA1E6D" w:rsidDel="00CC4F8E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delText>○</w:delText>
              </w:r>
            </w:del>
            <w:ins w:id="1012" w:author="蘇賢庭" w:date="2022-03-07T19:29:00Z">
              <w:r w:rsidR="00CC4F8E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t>●</w:t>
              </w:r>
            </w:ins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日</w:t>
            </w:r>
            <w:ins w:id="1013" w:author="蘇賢庭" w:date="2022-03-07T19:29:00Z">
              <w:r w:rsidR="00CC4F8E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t xml:space="preserve"> </w:t>
              </w:r>
              <w:r w:rsidR="00CC4F8E" w:rsidRPr="00CA1E6D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t>○</w:t>
              </w:r>
            </w:ins>
            <w:del w:id="1014" w:author="蘇賢庭" w:date="2022-03-07T19:29:00Z">
              <w:r w:rsidRPr="00CA1E6D" w:rsidDel="00CC4F8E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delText xml:space="preserve"> </w:delText>
              </w:r>
            </w:del>
            <w:del w:id="1015" w:author="蘇賢庭" w:date="2022-03-07T19:28:00Z">
              <w:r w:rsidRPr="00CA1E6D" w:rsidDel="00CC4F8E">
                <w:rPr>
                  <w:rFonts w:eastAsia="標楷體" w:hint="eastAsia"/>
                  <w:color w:val="000000" w:themeColor="text1"/>
                  <w:kern w:val="0"/>
                  <w:sz w:val="20"/>
                  <w:szCs w:val="20"/>
                </w:rPr>
                <w:delText>○</w:delText>
              </w:r>
            </w:del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周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○月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○季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○半年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 xml:space="preserve"> 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○年</w:t>
            </w:r>
          </w:p>
        </w:tc>
        <w:tc>
          <w:tcPr>
            <w:tcW w:w="1266" w:type="dxa"/>
            <w:shd w:val="clear" w:color="auto" w:fill="auto"/>
            <w:vAlign w:val="center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1016" w:author="蘇賢庭" w:date="2022-03-07T19:28:00Z">
              <w:r w:rsidRPr="00CC4F8E">
                <w:rPr>
                  <w:rFonts w:eastAsia="標楷體" w:hint="eastAsia"/>
                  <w:color w:val="000000" w:themeColor="text1"/>
                  <w:kern w:val="0"/>
                </w:rPr>
                <w:t>特定目錄寫入權限</w:t>
              </w:r>
            </w:ins>
          </w:p>
        </w:tc>
        <w:tc>
          <w:tcPr>
            <w:tcW w:w="3506" w:type="dxa"/>
            <w:shd w:val="clear" w:color="auto" w:fill="auto"/>
          </w:tcPr>
          <w:p w:rsidR="004C4A2A" w:rsidRPr="00CA1E6D" w:rsidRDefault="00CC4F8E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ins w:id="1017" w:author="蘇賢庭" w:date="2022-03-07T19:28:00Z">
              <w:r w:rsidRPr="00CC4F8E">
                <w:rPr>
                  <w:rFonts w:eastAsia="標楷體" w:hint="eastAsia"/>
                  <w:color w:val="000000" w:themeColor="text1"/>
                  <w:kern w:val="0"/>
                </w:rPr>
                <w:t>歸檔壓縮並刪除過期的</w:t>
              </w:r>
              <w:r w:rsidRPr="00CC4F8E">
                <w:rPr>
                  <w:rFonts w:eastAsia="標楷體" w:hint="eastAsia"/>
                  <w:color w:val="000000" w:themeColor="text1"/>
                  <w:kern w:val="0"/>
                </w:rPr>
                <w:t>Log</w:t>
              </w:r>
            </w:ins>
          </w:p>
        </w:tc>
        <w:tc>
          <w:tcPr>
            <w:tcW w:w="2386" w:type="dxa"/>
            <w:shd w:val="clear" w:color="auto" w:fill="auto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4C4A2A" w:rsidRPr="00586028" w:rsidTr="00CA1E6D">
        <w:trPr>
          <w:trHeight w:val="363"/>
        </w:trPr>
        <w:tc>
          <w:tcPr>
            <w:tcW w:w="15695" w:type="dxa"/>
            <w:gridSpan w:val="6"/>
            <w:shd w:val="clear" w:color="auto" w:fill="auto"/>
          </w:tcPr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kern w:val="0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kern w:val="0"/>
                <w:sz w:val="20"/>
                <w:szCs w:val="20"/>
              </w:rPr>
              <w:t>其他說明事項：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1.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應用系統應規畫資料分級存放機制，超過一定年限之資料存放應由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(1)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、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(2)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磁碟機轉存至低階</w:t>
            </w:r>
            <w:r w:rsidRPr="00586028">
              <w:rPr>
                <w:rFonts w:eastAsia="標楷體"/>
                <w:color w:val="000000" w:themeColor="text1"/>
                <w:sz w:val="20"/>
                <w:szCs w:val="20"/>
              </w:rPr>
              <w:t>Level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(3)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磁碟機或規畫備份至磁帶。</w:t>
            </w:r>
          </w:p>
          <w:p w:rsidR="004C4A2A" w:rsidRPr="00586028" w:rsidRDefault="004C4A2A" w:rsidP="004C4A2A">
            <w:pPr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2.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應用系統應包含資料分級存放後之資料機制。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000000" w:themeColor="text1"/>
                <w:sz w:val="20"/>
                <w:szCs w:val="20"/>
              </w:rPr>
            </w:pP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3.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說明應用系統資料分級存放機制及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Log</w:t>
            </w:r>
            <w:r w:rsidRPr="00586028">
              <w:rPr>
                <w:rFonts w:eastAsia="標楷體" w:hint="eastAsia"/>
                <w:color w:val="000000" w:themeColor="text1"/>
                <w:sz w:val="20"/>
                <w:szCs w:val="20"/>
              </w:rPr>
              <w:t>清除作業執行方式及所需權限，原則上不給予高權限執行相關服務。</w:t>
            </w:r>
          </w:p>
          <w:p w:rsidR="004C4A2A" w:rsidRPr="00586028" w:rsidRDefault="004C4A2A" w:rsidP="004C4A2A">
            <w:pPr>
              <w:widowControl/>
              <w:spacing w:line="280" w:lineRule="exact"/>
              <w:rPr>
                <w:rFonts w:eastAsia="標楷體"/>
                <w:color w:val="C00000"/>
                <w:kern w:val="0"/>
              </w:rPr>
            </w:pP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lastRenderedPageBreak/>
              <w:t>4.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禁用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administrator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、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root</w:t>
            </w:r>
            <w:r w:rsidRPr="004C7214">
              <w:rPr>
                <w:rFonts w:eastAsia="標楷體" w:hint="eastAsia"/>
                <w:color w:val="FF0000"/>
                <w:sz w:val="20"/>
                <w:szCs w:val="20"/>
                <w:highlight w:val="yellow"/>
              </w:rPr>
              <w:t>等本機高權限帳號作為服務帳號。</w:t>
            </w: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color w:val="C00000"/>
          <w:kern w:val="0"/>
          <w:sz w:val="28"/>
          <w:szCs w:val="28"/>
        </w:rPr>
      </w:pPr>
      <w:r w:rsidRPr="00586028">
        <w:rPr>
          <w:rFonts w:eastAsia="標楷體"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(D0</w:t>
      </w:r>
      <w:r w:rsidRPr="00586028">
        <w:rPr>
          <w:rFonts w:eastAsia="標楷體"/>
          <w:b/>
          <w:color w:val="C00000"/>
          <w:kern w:val="0"/>
          <w:sz w:val="28"/>
          <w:szCs w:val="28"/>
        </w:rPr>
        <w:t>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資料庫系統開發配合事項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1</w:t>
      </w:r>
      <w:r w:rsidRPr="00923B76">
        <w:rPr>
          <w:rFonts w:eastAsia="標楷體" w:hint="eastAsia"/>
          <w:color w:val="000000" w:themeColor="text1"/>
          <w:kern w:val="0"/>
        </w:rPr>
        <w:t>.</w:t>
      </w:r>
      <w:r w:rsidRPr="00923B76">
        <w:rPr>
          <w:rFonts w:eastAsia="標楷體" w:hint="eastAsia"/>
          <w:color w:val="C00000"/>
          <w:kern w:val="0"/>
          <w:highlight w:val="yellow"/>
        </w:rPr>
        <w:t>禁止項目：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禁止使用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Server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本機或資料庫最高權限帳號作為資料庫連線帳號</w:t>
      </w:r>
      <w:r w:rsidR="00CA75CE" w:rsidRPr="00923B76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Pr="00923B76">
        <w:rPr>
          <w:rFonts w:eastAsia="標楷體" w:hint="eastAsia"/>
          <w:color w:val="000000" w:themeColor="text1"/>
          <w:kern w:val="0"/>
          <w:highlight w:val="yellow"/>
        </w:rPr>
        <w:t>禁止一般使用者申請連線資料庫系統；除系統管理員外其餘人員禁止登入資料庫本機作業。</w:t>
      </w:r>
    </w:p>
    <w:p w:rsidR="004C4A2A" w:rsidRPr="00586028" w:rsidRDefault="004C4A2A" w:rsidP="00CA75CE">
      <w:pPr>
        <w:widowControl/>
        <w:ind w:left="142" w:hangingChars="59" w:hanging="142"/>
        <w:jc w:val="both"/>
        <w:rPr>
          <w:rFonts w:eastAsia="標楷體" w:cs="Arial"/>
          <w:bCs/>
          <w:color w:val="000000" w:themeColor="text1"/>
          <w:kern w:val="0"/>
        </w:rPr>
      </w:pPr>
      <w:r w:rsidRPr="00586028">
        <w:rPr>
          <w:rFonts w:eastAsia="標楷體" w:hint="eastAsia"/>
          <w:color w:val="000000" w:themeColor="text1"/>
          <w:kern w:val="0"/>
        </w:rPr>
        <w:t>2.</w:t>
      </w:r>
      <w:r w:rsidRPr="00586028">
        <w:rPr>
          <w:rFonts w:eastAsia="標楷體" w:hint="eastAsia"/>
          <w:color w:val="000000" w:themeColor="text1"/>
          <w:kern w:val="0"/>
        </w:rPr>
        <w:t>為符合</w:t>
      </w:r>
      <w:r w:rsidRPr="00586028">
        <w:rPr>
          <w:rFonts w:eastAsia="標楷體" w:hint="eastAsia"/>
          <w:color w:val="000000" w:themeColor="text1"/>
          <w:kern w:val="0"/>
        </w:rPr>
        <w:t>ISO 27001</w:t>
      </w:r>
      <w:r w:rsidRPr="00586028">
        <w:rPr>
          <w:rFonts w:eastAsia="標楷體" w:hint="eastAsia"/>
          <w:color w:val="000000" w:themeColor="text1"/>
          <w:kern w:val="0"/>
        </w:rPr>
        <w:t>及主管機關相關規定，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應用系統須建立資料庫系統連線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警示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(Alert)</w:t>
      </w:r>
      <w:r w:rsidRPr="00586028">
        <w:rPr>
          <w:rFonts w:eastAsia="標楷體" w:cs="Arial" w:hint="eastAsia"/>
          <w:bCs/>
          <w:color w:val="000000" w:themeColor="text1"/>
          <w:kern w:val="0"/>
          <w:highlight w:val="yellow"/>
        </w:rPr>
        <w:t>及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Housekeeping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機制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(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含資料生命週期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)</w:t>
      </w:r>
      <w:r w:rsidRPr="00586028">
        <w:rPr>
          <w:rFonts w:eastAsia="標楷體" w:hint="eastAsia"/>
          <w:color w:val="000000" w:themeColor="text1"/>
          <w:kern w:val="0"/>
        </w:rPr>
        <w:t>，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需提供</w:t>
      </w:r>
      <w:r w:rsidRPr="00586028">
        <w:rPr>
          <w:rFonts w:eastAsia="標楷體" w:hint="eastAsia"/>
          <w:color w:val="000000" w:themeColor="text1"/>
          <w:kern w:val="0"/>
        </w:rPr>
        <w:t>HouseKeeping</w:t>
      </w:r>
      <w:r w:rsidRPr="00586028">
        <w:rPr>
          <w:rFonts w:eastAsia="標楷體" w:hint="eastAsia"/>
          <w:color w:val="000000" w:themeColor="text1"/>
          <w:kern w:val="0"/>
        </w:rPr>
        <w:t>程序或程式。</w:t>
      </w:r>
    </w:p>
    <w:p w:rsidR="00923B76" w:rsidRDefault="004C4A2A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 w:rsidRPr="00586028">
        <w:rPr>
          <w:rFonts w:eastAsia="標楷體" w:cs="Arial" w:hint="eastAsia"/>
          <w:bCs/>
          <w:color w:val="000000" w:themeColor="text1"/>
          <w:kern w:val="0"/>
        </w:rPr>
        <w:t>3.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AP</w:t>
      </w:r>
      <w:r w:rsidRPr="00586028">
        <w:rPr>
          <w:rFonts w:eastAsia="標楷體" w:hint="eastAsia"/>
          <w:color w:val="000000" w:themeColor="text1"/>
          <w:kern w:val="0"/>
          <w:highlight w:val="yellow"/>
        </w:rPr>
        <w:t>應用系統應建立後台資料查詢與修改介面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及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建立資料庫存取紀錄</w:t>
      </w:r>
      <w:r w:rsidR="00AD7488">
        <w:rPr>
          <w:rFonts w:eastAsia="標楷體" w:hint="eastAsia"/>
          <w:color w:val="000000" w:themeColor="text1"/>
          <w:kern w:val="0"/>
          <w:highlight w:val="yellow"/>
        </w:rPr>
        <w:t>；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含有個人敏感性資料之資料庫應納入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DAM</w:t>
      </w:r>
      <w:r w:rsidR="00AD7488" w:rsidRPr="00AD7488">
        <w:rPr>
          <w:rFonts w:eastAsia="標楷體" w:hint="eastAsia"/>
          <w:color w:val="000000" w:themeColor="text1"/>
          <w:kern w:val="0"/>
          <w:highlight w:val="yellow"/>
        </w:rPr>
        <w:t>系統。</w:t>
      </w:r>
    </w:p>
    <w:p w:rsidR="004C4A2A" w:rsidRPr="00586028" w:rsidRDefault="00923B76" w:rsidP="00CA75CE">
      <w:pPr>
        <w:widowControl/>
        <w:jc w:val="both"/>
        <w:rPr>
          <w:rFonts w:eastAsia="標楷體" w:cs="Arial"/>
          <w:bCs/>
          <w:color w:val="000000" w:themeColor="text1"/>
          <w:kern w:val="0"/>
        </w:rPr>
      </w:pPr>
      <w:r w:rsidRPr="00923B76">
        <w:rPr>
          <w:rFonts w:eastAsia="標楷體" w:hint="eastAsia"/>
          <w:color w:val="000000" w:themeColor="text1"/>
          <w:kern w:val="0"/>
        </w:rPr>
        <w:t>4.</w:t>
      </w:r>
      <w:r w:rsidR="00AD7488">
        <w:rPr>
          <w:rFonts w:eastAsia="標楷體" w:hint="eastAsia"/>
          <w:color w:val="000000" w:themeColor="text1"/>
          <w:kern w:val="0"/>
        </w:rPr>
        <w:t xml:space="preserve"> </w:t>
      </w: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.Windows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r w:rsidR="004C4A2A" w:rsidRPr="00586028">
        <w:rPr>
          <w:rFonts w:eastAsia="標楷體" w:hint="eastAsia"/>
          <w:color w:val="000000" w:themeColor="text1"/>
          <w:kern w:val="0"/>
        </w:rPr>
        <w:t>C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  <w:r w:rsidR="004C4A2A" w:rsidRPr="00586028">
        <w:rPr>
          <w:rFonts w:eastAsia="標楷體" w:cs="Arial" w:hint="eastAsia"/>
          <w:bCs/>
          <w:color w:val="000000" w:themeColor="text1"/>
          <w:kern w:val="0"/>
        </w:rPr>
        <w:t xml:space="preserve"> 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5</w:t>
      </w:r>
      <w:r w:rsidR="004C4A2A" w:rsidRPr="00586028">
        <w:rPr>
          <w:rFonts w:eastAsia="標楷體" w:hint="eastAsia"/>
          <w:color w:val="000000" w:themeColor="text1"/>
          <w:kern w:val="0"/>
        </w:rPr>
        <w:t>.Unix BASE</w:t>
      </w:r>
      <w:r w:rsidR="004C4A2A" w:rsidRPr="00586028">
        <w:rPr>
          <w:rFonts w:eastAsia="標楷體" w:hint="eastAsia"/>
          <w:color w:val="000000" w:themeColor="text1"/>
          <w:kern w:val="0"/>
        </w:rPr>
        <w:t>系統，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磁碟空間僅可供</w:t>
      </w:r>
      <w:r w:rsidR="004C4A2A" w:rsidRPr="00586028">
        <w:rPr>
          <w:rFonts w:eastAsia="標楷體" w:hint="eastAsia"/>
          <w:color w:val="000000" w:themeColor="text1"/>
          <w:kern w:val="0"/>
        </w:rPr>
        <w:t>O.S.</w:t>
      </w:r>
      <w:r w:rsidR="004C4A2A" w:rsidRPr="00586028">
        <w:rPr>
          <w:rFonts w:eastAsia="標楷體" w:hint="eastAsia"/>
          <w:color w:val="000000" w:themeColor="text1"/>
          <w:kern w:val="0"/>
        </w:rPr>
        <w:t>開機系統用，其他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系統程式、</w:t>
      </w:r>
      <w:r w:rsidR="004C4A2A" w:rsidRPr="00586028">
        <w:rPr>
          <w:rFonts w:eastAsia="標楷體" w:hint="eastAsia"/>
          <w:color w:val="000000" w:themeColor="text1"/>
          <w:kern w:val="0"/>
        </w:rPr>
        <w:t>AP</w:t>
      </w:r>
      <w:r w:rsidR="004C4A2A" w:rsidRPr="00586028">
        <w:rPr>
          <w:rFonts w:eastAsia="標楷體" w:hint="eastAsia"/>
          <w:color w:val="000000" w:themeColor="text1"/>
          <w:kern w:val="0"/>
        </w:rPr>
        <w:t>系統之</w:t>
      </w:r>
      <w:r w:rsidR="004C4A2A" w:rsidRPr="00586028">
        <w:rPr>
          <w:rFonts w:eastAsia="標楷體" w:hint="eastAsia"/>
          <w:color w:val="000000" w:themeColor="text1"/>
          <w:kern w:val="0"/>
        </w:rPr>
        <w:t>LOG</w:t>
      </w:r>
      <w:r w:rsidR="004C4A2A" w:rsidRPr="00586028">
        <w:rPr>
          <w:rFonts w:eastAsia="標楷體" w:hint="eastAsia"/>
          <w:color w:val="000000" w:themeColor="text1"/>
          <w:kern w:val="0"/>
        </w:rPr>
        <w:t>、資料庫</w:t>
      </w:r>
      <w:r w:rsidR="004C4A2A" w:rsidRPr="00586028">
        <w:rPr>
          <w:rFonts w:eastAsia="標楷體" w:hint="eastAsia"/>
          <w:color w:val="000000" w:themeColor="text1"/>
          <w:kern w:val="0"/>
        </w:rPr>
        <w:t>DATA</w:t>
      </w:r>
      <w:r w:rsidR="004C4A2A" w:rsidRPr="00586028">
        <w:rPr>
          <w:rFonts w:eastAsia="標楷體" w:hint="eastAsia"/>
          <w:color w:val="000000" w:themeColor="text1"/>
          <w:kern w:val="0"/>
        </w:rPr>
        <w:t>等均須放在</w:t>
      </w:r>
      <w:r w:rsidR="004C4A2A" w:rsidRPr="00586028">
        <w:rPr>
          <w:rFonts w:eastAsia="標楷體" w:hint="eastAsia"/>
          <w:color w:val="000000" w:themeColor="text1"/>
          <w:kern w:val="0"/>
        </w:rPr>
        <w:t>/root</w:t>
      </w:r>
      <w:r w:rsidR="004C4A2A" w:rsidRPr="00586028">
        <w:rPr>
          <w:rFonts w:eastAsia="標楷體" w:hint="eastAsia"/>
          <w:color w:val="000000" w:themeColor="text1"/>
          <w:kern w:val="0"/>
        </w:rPr>
        <w:t>磁碟空間以外。</w:t>
      </w:r>
    </w:p>
    <w:p w:rsidR="004C4A2A" w:rsidRPr="00586028" w:rsidRDefault="00AD7488" w:rsidP="00CA75CE">
      <w:pPr>
        <w:widowControl/>
        <w:jc w:val="both"/>
        <w:rPr>
          <w:rFonts w:eastAsia="標楷體"/>
          <w:color w:val="000000" w:themeColor="text1"/>
          <w:kern w:val="0"/>
        </w:rPr>
      </w:pPr>
      <w:r>
        <w:rPr>
          <w:rFonts w:eastAsia="標楷體" w:hint="eastAsia"/>
          <w:color w:val="000000" w:themeColor="text1"/>
          <w:kern w:val="0"/>
        </w:rPr>
        <w:t>6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正式區</w:t>
      </w:r>
      <w:r w:rsidR="004C4A2A" w:rsidRPr="00586028">
        <w:rPr>
          <w:rFonts w:eastAsia="標楷體" w:hint="eastAsia"/>
          <w:color w:val="000000" w:themeColor="text1"/>
          <w:kern w:val="0"/>
        </w:rPr>
        <w:t>ONLINE</w:t>
      </w:r>
      <w:r w:rsidR="004C4A2A" w:rsidRPr="00586028">
        <w:rPr>
          <w:rFonts w:eastAsia="標楷體" w:hint="eastAsia"/>
          <w:color w:val="000000" w:themeColor="text1"/>
          <w:kern w:val="0"/>
        </w:rPr>
        <w:t>交易資料庫系統檔案之磁碟</w:t>
      </w:r>
      <w:r w:rsidR="00B0628A">
        <w:rPr>
          <w:rFonts w:eastAsia="標楷體" w:hint="eastAsia"/>
          <w:color w:val="000000" w:themeColor="text1"/>
          <w:kern w:val="0"/>
        </w:rPr>
        <w:t>應</w:t>
      </w:r>
      <w:r w:rsidR="004C4A2A" w:rsidRPr="00586028">
        <w:rPr>
          <w:rFonts w:eastAsia="標楷體" w:hint="eastAsia"/>
          <w:color w:val="000000" w:themeColor="text1"/>
          <w:kern w:val="0"/>
        </w:rPr>
        <w:t>以</w:t>
      </w:r>
      <w:r w:rsidR="004C4A2A" w:rsidRPr="00586028">
        <w:rPr>
          <w:rFonts w:eastAsia="標楷體" w:hint="eastAsia"/>
          <w:color w:val="000000" w:themeColor="text1"/>
          <w:kern w:val="0"/>
        </w:rPr>
        <w:t>RAID-10</w:t>
      </w:r>
      <w:r w:rsidR="004C4A2A" w:rsidRPr="00586028">
        <w:rPr>
          <w:rFonts w:eastAsia="標楷體" w:hint="eastAsia"/>
          <w:color w:val="000000" w:themeColor="text1"/>
          <w:kern w:val="0"/>
        </w:rPr>
        <w:t>做保護</w:t>
      </w:r>
      <w:r w:rsidR="004C4A2A" w:rsidRPr="00586028">
        <w:rPr>
          <w:rFonts w:eastAsia="標楷體" w:hint="eastAsia"/>
          <w:color w:val="000000" w:themeColor="text1"/>
          <w:kern w:val="0"/>
        </w:rPr>
        <w:t>(</w:t>
      </w:r>
      <w:r w:rsidR="004C4A2A" w:rsidRPr="00586028">
        <w:rPr>
          <w:rFonts w:eastAsia="標楷體" w:hint="eastAsia"/>
          <w:color w:val="000000" w:themeColor="text1"/>
          <w:kern w:val="0"/>
        </w:rPr>
        <w:t>若有其他需求請另外說明</w:t>
      </w:r>
      <w:r w:rsidR="004C4A2A" w:rsidRPr="00586028">
        <w:rPr>
          <w:rFonts w:eastAsia="標楷體" w:hint="eastAsia"/>
          <w:color w:val="000000" w:themeColor="text1"/>
          <w:kern w:val="0"/>
        </w:rPr>
        <w:t>)</w:t>
      </w:r>
      <w:r w:rsidR="004C4A2A" w:rsidRPr="00586028">
        <w:rPr>
          <w:rFonts w:eastAsia="標楷體" w:hint="eastAsia"/>
          <w:color w:val="000000" w:themeColor="text1"/>
          <w:kern w:val="0"/>
        </w:rPr>
        <w:t>。</w:t>
      </w:r>
    </w:p>
    <w:p w:rsidR="004C4A2A" w:rsidRPr="00586028" w:rsidRDefault="00AD7488" w:rsidP="00CA75CE">
      <w:pPr>
        <w:widowControl/>
        <w:jc w:val="both"/>
        <w:rPr>
          <w:rFonts w:eastAsia="標楷體"/>
          <w:b/>
          <w:color w:val="000000" w:themeColor="text1"/>
          <w:kern w:val="0"/>
          <w:sz w:val="28"/>
          <w:szCs w:val="28"/>
          <w:u w:val="single"/>
        </w:rPr>
      </w:pPr>
      <w:r>
        <w:rPr>
          <w:rFonts w:eastAsia="標楷體" w:hint="eastAsia"/>
          <w:color w:val="000000" w:themeColor="text1"/>
          <w:kern w:val="0"/>
        </w:rPr>
        <w:t>7</w:t>
      </w:r>
      <w:r w:rsidR="004C4A2A" w:rsidRPr="00586028">
        <w:rPr>
          <w:rFonts w:eastAsia="標楷體" w:hint="eastAsia"/>
          <w:color w:val="000000" w:themeColor="text1"/>
          <w:kern w:val="0"/>
        </w:rPr>
        <w:t>.</w:t>
      </w:r>
      <w:r w:rsidR="004C4A2A" w:rsidRPr="00586028">
        <w:rPr>
          <w:rFonts w:eastAsia="標楷體" w:hint="eastAsia"/>
          <w:color w:val="000000" w:themeColor="text1"/>
          <w:kern w:val="0"/>
        </w:rPr>
        <w:t>磁碟陣列機組應佈建</w:t>
      </w:r>
      <w:r w:rsidR="004C4A2A" w:rsidRPr="00586028">
        <w:rPr>
          <w:rFonts w:eastAsia="標楷體" w:hint="eastAsia"/>
          <w:color w:val="000000" w:themeColor="text1"/>
          <w:kern w:val="0"/>
        </w:rPr>
        <w:t xml:space="preserve">HOT SPARE DISK </w:t>
      </w:r>
      <w:r w:rsidR="004C4A2A" w:rsidRPr="00586028">
        <w:rPr>
          <w:rFonts w:eastAsia="標楷體" w:hint="eastAsia"/>
          <w:color w:val="000000" w:themeColor="text1"/>
          <w:kern w:val="0"/>
        </w:rPr>
        <w:t>以增加多一層資料保護機制及減少磁碟機因故障需更換之風險。</w:t>
      </w:r>
    </w:p>
    <w:p w:rsidR="004C4A2A" w:rsidRPr="00586028" w:rsidRDefault="00AD7488" w:rsidP="00CA75CE">
      <w:pPr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8</w:t>
      </w:r>
      <w:r w:rsidR="004C4A2A" w:rsidRPr="00586028">
        <w:rPr>
          <w:rFonts w:eastAsia="標楷體" w:hint="eastAsia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  <w:highlight w:val="yellow"/>
        </w:rPr>
        <w:t>測試、整測環境資料庫一律使用集中化資料庫，</w:t>
      </w:r>
      <w:r w:rsidR="004C4A2A" w:rsidRPr="00586028">
        <w:rPr>
          <w:rFonts w:eastAsia="標楷體" w:hint="eastAsia"/>
          <w:color w:val="000000" w:themeColor="text1"/>
          <w:highlight w:val="yellow"/>
        </w:rPr>
        <w:t>AP</w:t>
      </w:r>
      <w:r w:rsidR="004C4A2A" w:rsidRPr="00586028">
        <w:rPr>
          <w:rFonts w:eastAsia="標楷體" w:hint="eastAsia"/>
          <w:color w:val="000000" w:themeColor="text1"/>
          <w:highlight w:val="yellow"/>
        </w:rPr>
        <w:t>人員無</w:t>
      </w:r>
      <w:r w:rsidR="004C4A2A" w:rsidRPr="00586028">
        <w:rPr>
          <w:rFonts w:eastAsia="標楷體" w:hint="eastAsia"/>
          <w:color w:val="000000" w:themeColor="text1"/>
          <w:highlight w:val="yellow"/>
        </w:rPr>
        <w:t>Create Database</w:t>
      </w:r>
      <w:r w:rsidR="004C4A2A" w:rsidRPr="00586028">
        <w:rPr>
          <w:rFonts w:eastAsia="標楷體" w:hint="eastAsia"/>
          <w:color w:val="000000" w:themeColor="text1"/>
          <w:highlight w:val="yellow"/>
        </w:rPr>
        <w:t>權限，若有特殊需求請另外提出。</w:t>
      </w:r>
    </w:p>
    <w:p w:rsidR="004C4A2A" w:rsidRPr="00586028" w:rsidRDefault="00AD7488" w:rsidP="00CA75CE">
      <w:pPr>
        <w:ind w:left="142" w:hangingChars="59" w:hanging="142"/>
        <w:jc w:val="both"/>
        <w:rPr>
          <w:rFonts w:eastAsia="標楷體"/>
          <w:color w:val="000000" w:themeColor="text1"/>
        </w:rPr>
      </w:pPr>
      <w:r>
        <w:rPr>
          <w:rFonts w:eastAsia="標楷體" w:hint="eastAsia"/>
          <w:color w:val="000000" w:themeColor="text1"/>
        </w:rPr>
        <w:t>9</w:t>
      </w:r>
      <w:r w:rsidR="004C4A2A" w:rsidRPr="00586028">
        <w:rPr>
          <w:rFonts w:eastAsia="標楷體"/>
          <w:color w:val="000000" w:themeColor="text1"/>
        </w:rPr>
        <w:t>.</w:t>
      </w:r>
      <w:r w:rsidR="004C4A2A" w:rsidRPr="00586028">
        <w:rPr>
          <w:rFonts w:eastAsia="標楷體" w:hint="eastAsia"/>
          <w:color w:val="000000" w:themeColor="text1"/>
        </w:rPr>
        <w:t>測試環境資料庫若有需使用正式環境資料當作測試資料，需使用測試環境集中化資料庫環境，並建立去識別化機制，否則另需採購主機及</w:t>
      </w:r>
      <w:r w:rsidR="00CA75CE">
        <w:rPr>
          <w:rFonts w:eastAsia="標楷體" w:hint="eastAsia"/>
          <w:color w:val="000000" w:themeColor="text1"/>
        </w:rPr>
        <w:t>資料庫</w:t>
      </w:r>
      <w:r w:rsidR="004C4A2A" w:rsidRPr="00586028">
        <w:rPr>
          <w:rFonts w:eastAsia="標楷體" w:hint="eastAsia"/>
          <w:color w:val="000000" w:themeColor="text1"/>
        </w:rPr>
        <w:t>軟體授權。</w:t>
      </w:r>
    </w:p>
    <w:p w:rsidR="004C4A2A" w:rsidRPr="00586028" w:rsidRDefault="004C4A2A" w:rsidP="00CA75CE">
      <w:pPr>
        <w:widowControl/>
        <w:jc w:val="both"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Y</w:t>
      </w:r>
      <w:r w:rsidRPr="00586028">
        <w:rPr>
          <w:rFonts w:eastAsia="標楷體" w:hint="eastAsia"/>
          <w:color w:val="0070C0"/>
          <w:kern w:val="0"/>
        </w:rPr>
        <w:t>、符合以下數據，可使用本行現有集中化</w:t>
      </w:r>
      <w:r w:rsidRPr="00586028">
        <w:rPr>
          <w:rFonts w:eastAsia="標楷體" w:hint="eastAsia"/>
          <w:b/>
          <w:color w:val="FF0000"/>
          <w:kern w:val="0"/>
        </w:rPr>
        <w:t>正式環境資料庫</w:t>
      </w:r>
      <w:r w:rsidRPr="00586028">
        <w:rPr>
          <w:rFonts w:eastAsia="標楷體" w:hint="eastAsia"/>
          <w:color w:val="0070C0"/>
          <w:kern w:val="0"/>
        </w:rPr>
        <w:t>。</w:t>
      </w:r>
    </w:p>
    <w:p w:rsidR="004C4A2A" w:rsidRPr="00586028" w:rsidRDefault="004C4A2A" w:rsidP="00CA75CE">
      <w:pPr>
        <w:widowControl/>
        <w:ind w:left="283" w:hangingChars="118" w:hanging="283"/>
        <w:jc w:val="both"/>
        <w:rPr>
          <w:rFonts w:eastAsia="標楷體"/>
          <w:b/>
          <w:color w:val="C00000"/>
          <w:kern w:val="0"/>
        </w:rPr>
      </w:pP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(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若該系統上線後造成整體資料庫效能不彰、影響其他資料庫運作等問題，會強制退出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SQL Server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集中化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，且廠商要補增購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主機及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DB License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。</w:t>
      </w:r>
      <w:r w:rsidRPr="00586028">
        <w:rPr>
          <w:rFonts w:eastAsia="標楷體" w:hint="eastAsia"/>
          <w:b/>
          <w:color w:val="C00000"/>
          <w:kern w:val="0"/>
          <w:highlight w:val="yellow"/>
        </w:rPr>
        <w:t>)</w:t>
      </w:r>
    </w:p>
    <w:p w:rsidR="004C4A2A" w:rsidRPr="007733B7" w:rsidRDefault="007733B7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N</w:t>
      </w:r>
      <w:r w:rsidRPr="00586028">
        <w:rPr>
          <w:rFonts w:eastAsia="標楷體" w:hint="eastAsia"/>
          <w:color w:val="0070C0"/>
          <w:kern w:val="0"/>
        </w:rPr>
        <w:t>、需採購</w:t>
      </w:r>
      <w:r w:rsidRPr="00586028">
        <w:rPr>
          <w:rFonts w:eastAsia="標楷體" w:hint="eastAsia"/>
          <w:color w:val="0070C0"/>
          <w:kern w:val="0"/>
        </w:rPr>
        <w:t>DB</w:t>
      </w:r>
      <w:r w:rsidRPr="00586028">
        <w:rPr>
          <w:rFonts w:eastAsia="標楷體" w:hint="eastAsia"/>
          <w:color w:val="0070C0"/>
          <w:kern w:val="0"/>
        </w:rPr>
        <w:t>主機，已填寫於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(A06)</w:t>
      </w:r>
      <w:r w:rsidRPr="00CA1E6D">
        <w:rPr>
          <w:rFonts w:eastAsia="標楷體" w:hint="eastAsia"/>
          <w:color w:val="C00000"/>
          <w:kern w:val="0"/>
          <w:sz w:val="28"/>
          <w:szCs w:val="28"/>
        </w:rPr>
        <w:t>應用系統之主機清單暨作業系統、資料庫</w:t>
      </w:r>
    </w:p>
    <w:tbl>
      <w:tblPr>
        <w:tblpPr w:leftFromText="180" w:rightFromText="180" w:vertAnchor="text" w:horzAnchor="margin" w:tblpY="128"/>
        <w:tblW w:w="3892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812"/>
        <w:gridCol w:w="1080"/>
      </w:tblGrid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項目</w:t>
            </w:r>
          </w:p>
        </w:tc>
        <w:tc>
          <w:tcPr>
            <w:tcW w:w="1080" w:type="dxa"/>
            <w:shd w:val="clear" w:color="auto" w:fill="auto"/>
            <w:noWrap/>
            <w:vAlign w:val="center"/>
            <w:hideMark/>
          </w:tcPr>
          <w:p w:rsidR="00CA1E6D" w:rsidRPr="00586028" w:rsidRDefault="00CA1E6D" w:rsidP="00CA1E6D">
            <w:pPr>
              <w:widowControl/>
              <w:jc w:val="center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數值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空間使用量初始值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100GB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每年空間成長量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&lt;50GB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DB Process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同時間使用量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500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存放歷史資料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&lt; 3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年</w:t>
            </w:r>
          </w:p>
        </w:tc>
      </w:tr>
      <w:tr w:rsidR="00CA1E6D" w:rsidRPr="00586028" w:rsidTr="00CA1E6D">
        <w:trPr>
          <w:trHeight w:val="330"/>
        </w:trPr>
        <w:tc>
          <w:tcPr>
            <w:tcW w:w="2812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>單次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select </w:t>
            </w:r>
            <w:r w:rsidRPr="00586028">
              <w:rPr>
                <w:rFonts w:eastAsia="標楷體" w:cs="新細明體" w:hint="eastAsia"/>
                <w:color w:val="C00000"/>
                <w:kern w:val="0"/>
              </w:rPr>
              <w:t>資料量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CA1E6D" w:rsidRPr="00586028" w:rsidRDefault="00CA1E6D" w:rsidP="00CA1E6D">
            <w:pPr>
              <w:widowControl/>
              <w:wordWrap w:val="0"/>
              <w:jc w:val="right"/>
              <w:rPr>
                <w:rFonts w:eastAsia="標楷體" w:cs="新細明體"/>
                <w:color w:val="C00000"/>
                <w:kern w:val="0"/>
              </w:rPr>
            </w:pPr>
            <w:r w:rsidRPr="00586028">
              <w:rPr>
                <w:rFonts w:eastAsia="標楷體" w:cs="新細明體" w:hint="eastAsia"/>
                <w:color w:val="C00000"/>
                <w:kern w:val="0"/>
              </w:rPr>
              <w:t xml:space="preserve">&lt;10GB </w:t>
            </w:r>
          </w:p>
        </w:tc>
      </w:tr>
    </w:tbl>
    <w:p w:rsidR="00CA1E6D" w:rsidRPr="00586028" w:rsidRDefault="00CA1E6D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Default="004C4A2A" w:rsidP="004C4A2A">
      <w:pPr>
        <w:widowControl/>
        <w:rPr>
          <w:rFonts w:eastAsia="標楷體"/>
          <w:kern w:val="0"/>
        </w:rPr>
      </w:pPr>
    </w:p>
    <w:p w:rsidR="007733B7" w:rsidRPr="00586028" w:rsidRDefault="007733B7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lastRenderedPageBreak/>
        <w:t xml:space="preserve">(D02) 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  <w:u w:val="single"/>
        </w:rPr>
        <w:t>資料庫使用者權限管理</w:t>
      </w:r>
    </w:p>
    <w:p w:rsidR="004C4A2A" w:rsidRPr="00586028" w:rsidRDefault="004C4A2A" w:rsidP="004C4A2A">
      <w:pPr>
        <w:widowControl/>
        <w:rPr>
          <w:rFonts w:eastAsia="標楷體"/>
          <w:color w:val="0070C0"/>
          <w:kern w:val="0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來作權限管理。</w:t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  <w:shd w:val="pct15" w:color="auto" w:fill="FFFFFF"/>
        </w:rPr>
      </w:pPr>
      <w:r w:rsidRPr="00586028">
        <w:rPr>
          <w:rFonts w:eastAsia="標楷體" w:hint="eastAsia"/>
          <w:kern w:val="0"/>
        </w:rPr>
        <w:t>○</w:t>
      </w:r>
      <w:r w:rsidRPr="00586028">
        <w:rPr>
          <w:rFonts w:eastAsia="標楷體" w:hint="eastAsia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資料庫使用者權限管理，無法依</w:t>
      </w:r>
      <w:r w:rsidRPr="00586028">
        <w:rPr>
          <w:rFonts w:eastAsia="標楷體" w:hint="eastAsia"/>
          <w:color w:val="0070C0"/>
          <w:kern w:val="0"/>
        </w:rPr>
        <w:t xml:space="preserve"> (</w:t>
      </w:r>
      <w:r w:rsidRPr="00586028">
        <w:rPr>
          <w:rFonts w:eastAsia="標楷體" w:hint="eastAsia"/>
          <w:color w:val="0070C0"/>
          <w:kern w:val="0"/>
        </w:rPr>
        <w:t>附件三</w:t>
      </w:r>
      <w:r w:rsidRPr="00586028">
        <w:rPr>
          <w:rFonts w:eastAsia="標楷體" w:hint="eastAsia"/>
          <w:color w:val="0070C0"/>
          <w:kern w:val="0"/>
        </w:rPr>
        <w:t xml:space="preserve">) </w:t>
      </w:r>
      <w:r w:rsidRPr="00586028">
        <w:rPr>
          <w:rFonts w:eastAsia="標楷體" w:hint="eastAsia"/>
          <w:color w:val="0070C0"/>
          <w:kern w:val="0"/>
        </w:rPr>
        <w:t>資料庫使用者存取權限控管</w:t>
      </w:r>
      <w:r w:rsidRPr="00586028">
        <w:rPr>
          <w:rFonts w:eastAsia="標楷體" w:hint="eastAsia"/>
          <w:color w:val="0070C0"/>
          <w:kern w:val="0"/>
        </w:rPr>
        <w:t xml:space="preserve"> </w:t>
      </w:r>
      <w:r w:rsidRPr="00586028">
        <w:rPr>
          <w:rFonts w:eastAsia="標楷體" w:hint="eastAsia"/>
          <w:color w:val="0070C0"/>
          <w:kern w:val="0"/>
        </w:rPr>
        <w:t>來作權限管理，請填以下表格。</w:t>
      </w:r>
    </w:p>
    <w:tbl>
      <w:tblPr>
        <w:tblW w:w="15593" w:type="dxa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ayout w:type="fixed"/>
        <w:tblLook w:val="00A0" w:firstRow="1" w:lastRow="0" w:firstColumn="1" w:lastColumn="0" w:noHBand="0" w:noVBand="0"/>
      </w:tblPr>
      <w:tblGrid>
        <w:gridCol w:w="3095"/>
        <w:gridCol w:w="2835"/>
        <w:gridCol w:w="2693"/>
        <w:gridCol w:w="6970"/>
      </w:tblGrid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U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ser name</w:t>
            </w: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  <w:t>S</w:t>
            </w: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ystem Privilege</w:t>
            </w: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Object Privilege</w:t>
            </w: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  <w:sz w:val="22"/>
                <w:szCs w:val="22"/>
              </w:rPr>
            </w:pPr>
            <w:r w:rsidRPr="00CA1E6D">
              <w:rPr>
                <w:rFonts w:eastAsia="標楷體" w:hint="eastAsia"/>
                <w:color w:val="000000" w:themeColor="text1"/>
                <w:kern w:val="0"/>
                <w:sz w:val="22"/>
                <w:szCs w:val="22"/>
              </w:rPr>
              <w:t>其他說明</w:t>
            </w: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  <w:vAlign w:val="center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  <w:tr w:rsidR="00CA1E6D" w:rsidRPr="00CA1E6D" w:rsidTr="00CA1E6D">
        <w:trPr>
          <w:trHeight w:val="294"/>
        </w:trPr>
        <w:tc>
          <w:tcPr>
            <w:tcW w:w="309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835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2693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  <w:tc>
          <w:tcPr>
            <w:tcW w:w="6970" w:type="dxa"/>
            <w:shd w:val="clear" w:color="auto" w:fill="auto"/>
          </w:tcPr>
          <w:p w:rsidR="004C4A2A" w:rsidRPr="00CA1E6D" w:rsidRDefault="004C4A2A" w:rsidP="004C4A2A">
            <w:pPr>
              <w:widowControl/>
              <w:rPr>
                <w:rFonts w:eastAsia="標楷體"/>
                <w:color w:val="000000" w:themeColor="text1"/>
                <w:kern w:val="0"/>
              </w:rPr>
            </w:pPr>
          </w:p>
        </w:tc>
      </w:tr>
    </w:tbl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  <w:u w:val="single"/>
        </w:rPr>
      </w:pPr>
    </w:p>
    <w:p w:rsidR="004C4A2A" w:rsidRPr="00586028" w:rsidRDefault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/>
          <w:b/>
          <w:color w:val="C00000"/>
          <w:kern w:val="0"/>
          <w:sz w:val="28"/>
          <w:szCs w:val="28"/>
        </w:rPr>
        <w:br w:type="page"/>
      </w:r>
    </w:p>
    <w:p w:rsidR="004C4A2A" w:rsidRPr="00586028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lastRenderedPageBreak/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E01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帳號管理</w:t>
      </w:r>
    </w:p>
    <w:tbl>
      <w:tblPr>
        <w:tblW w:w="0" w:type="auto"/>
        <w:tblInd w:w="-10" w:type="dxa"/>
        <w:tblBorders>
          <w:top w:val="single" w:sz="8" w:space="0" w:color="0070C0"/>
          <w:left w:val="single" w:sz="8" w:space="0" w:color="0070C0"/>
          <w:bottom w:val="single" w:sz="8" w:space="0" w:color="0070C0"/>
          <w:right w:val="single" w:sz="8" w:space="0" w:color="0070C0"/>
          <w:insideH w:val="single" w:sz="8" w:space="0" w:color="0070C0"/>
          <w:insideV w:val="single" w:sz="8" w:space="0" w:color="0070C0"/>
        </w:tblBorders>
        <w:tblLook w:val="00A0" w:firstRow="1" w:lastRow="0" w:firstColumn="1" w:lastColumn="0" w:noHBand="0" w:noVBand="0"/>
      </w:tblPr>
      <w:tblGrid>
        <w:gridCol w:w="15126"/>
      </w:tblGrid>
      <w:tr w:rsidR="00FF27B9" w:rsidRPr="00586028" w:rsidTr="00B91B75">
        <w:tc>
          <w:tcPr>
            <w:tcW w:w="15126" w:type="dxa"/>
            <w:shd w:val="clear" w:color="auto" w:fill="auto"/>
          </w:tcPr>
          <w:p w:rsidR="00FF27B9" w:rsidRPr="00CA1E6D" w:rsidRDefault="00FF27B9" w:rsidP="004C4A2A">
            <w:pPr>
              <w:widowControl/>
              <w:jc w:val="center"/>
              <w:rPr>
                <w:rFonts w:eastAsia="標楷體"/>
                <w:color w:val="000000" w:themeColor="text1"/>
                <w:kern w:val="0"/>
              </w:rPr>
            </w:pPr>
            <w:r>
              <w:rPr>
                <w:rFonts w:eastAsia="標楷體" w:hint="eastAsia"/>
                <w:color w:val="000000" w:themeColor="text1"/>
              </w:rPr>
              <w:t>宣導事項</w:t>
            </w:r>
          </w:p>
        </w:tc>
      </w:tr>
      <w:tr w:rsidR="00FF27B9" w:rsidRPr="00586028" w:rsidTr="00CB3DD3">
        <w:trPr>
          <w:trHeight w:val="2058"/>
        </w:trPr>
        <w:tc>
          <w:tcPr>
            <w:tcW w:w="15126" w:type="dxa"/>
            <w:shd w:val="clear" w:color="auto" w:fill="auto"/>
          </w:tcPr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依據「IS3006-帳號權限管理程序」作業系統及資料庫帳號皆須納管並變更密碼。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非系統預設</w:t>
            </w:r>
            <w:r>
              <w:rPr>
                <w:rFonts w:ascii="標楷體" w:eastAsia="標楷體" w:hAnsi="標楷體" w:hint="eastAsia"/>
                <w:color w:val="FF0000"/>
              </w:rPr>
              <w:t>之</w:t>
            </w:r>
            <w:r>
              <w:rPr>
                <w:rFonts w:ascii="標楷體" w:eastAsia="標楷體" w:hAnsi="標楷體" w:hint="eastAsia"/>
                <w:color w:val="FF0000"/>
                <w:u w:val="single"/>
              </w:rPr>
              <w:t>服務帳號</w:t>
            </w:r>
            <w:r>
              <w:rPr>
                <w:rFonts w:ascii="標楷體" w:eastAsia="標楷體" w:hAnsi="標楷體" w:hint="eastAsia"/>
                <w:color w:val="FF0000"/>
              </w:rPr>
              <w:t>，僅可進行參數設定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之作業</w:t>
            </w:r>
            <w:r>
              <w:rPr>
                <w:rFonts w:ascii="標楷體" w:eastAsia="標楷體" w:hAnsi="標楷體" w:hint="eastAsia"/>
                <w:color w:val="FF0000"/>
              </w:rPr>
              <w:t>，並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配合每年變更密碼。</w:t>
            </w:r>
          </w:p>
          <w:p w:rsidR="00CB3DD3" w:rsidRDefault="00CB3DD3" w:rsidP="00CB3DD3">
            <w:pPr>
              <w:pStyle w:val="ae"/>
              <w:numPr>
                <w:ilvl w:val="0"/>
                <w:numId w:val="15"/>
              </w:numPr>
              <w:spacing w:afterLines="50" w:after="180"/>
              <w:ind w:leftChars="0"/>
              <w:rPr>
                <w:color w:val="FF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高權限系統帳號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及</w:t>
            </w:r>
            <w:r>
              <w:rPr>
                <w:rFonts w:ascii="標楷體" w:eastAsia="標楷體" w:hAnsi="標楷體" w:hint="eastAsia"/>
                <w:color w:val="FF0000"/>
              </w:rPr>
              <w:t>人員維運帳號</w:t>
            </w:r>
            <w:r>
              <w:rPr>
                <w:rFonts w:ascii="標楷體" w:eastAsia="標楷體" w:hAnsi="標楷體" w:hint="eastAsia"/>
                <w:color w:val="7030A0"/>
              </w:rPr>
              <w:t>，</w:t>
            </w:r>
            <w:r>
              <w:rPr>
                <w:rFonts w:ascii="標楷體" w:eastAsia="標楷體" w:hAnsi="標楷體" w:hint="eastAsia"/>
                <w:color w:val="FF0000"/>
              </w:rPr>
              <w:t>請依流程申請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與領用</w:t>
            </w:r>
            <w:r>
              <w:rPr>
                <w:rFonts w:ascii="標楷體" w:eastAsia="標楷體" w:hAnsi="標楷體" w:hint="eastAsia"/>
                <w:color w:val="FF0000"/>
              </w:rPr>
              <w:t>。</w:t>
            </w:r>
          </w:p>
          <w:p w:rsidR="00FF27B9" w:rsidRPr="00FF27B9" w:rsidRDefault="00CB3DD3" w:rsidP="00CB3DD3">
            <w:pPr>
              <w:pStyle w:val="ae"/>
              <w:numPr>
                <w:ilvl w:val="0"/>
                <w:numId w:val="15"/>
              </w:numPr>
              <w:spacing w:beforeLines="50" w:before="180" w:afterLines="50" w:after="180"/>
              <w:ind w:leftChars="0"/>
              <w:rPr>
                <w:rFonts w:eastAsia="標楷體"/>
                <w:color w:val="000000" w:themeColor="text1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非必要之帳號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須</w:t>
            </w:r>
            <w:r>
              <w:rPr>
                <w:rFonts w:ascii="標楷體" w:eastAsia="標楷體" w:hAnsi="標楷體" w:hint="eastAsia"/>
                <w:color w:val="FF0000"/>
              </w:rPr>
              <w:t>刪除，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若無法</w:t>
            </w:r>
            <w:r>
              <w:rPr>
                <w:rFonts w:ascii="標楷體" w:eastAsia="標楷體" w:hAnsi="標楷體" w:hint="eastAsia"/>
                <w:color w:val="FF0000"/>
              </w:rPr>
              <w:t>刪除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則須</w:t>
            </w:r>
            <w:r>
              <w:rPr>
                <w:rFonts w:ascii="標楷體" w:eastAsia="標楷體" w:hAnsi="標楷體" w:hint="eastAsia"/>
                <w:color w:val="FF0000"/>
              </w:rPr>
              <w:t>設定為nologin、locked、停用。</w:t>
            </w:r>
          </w:p>
        </w:tc>
      </w:tr>
    </w:tbl>
    <w:p w:rsidR="004C4A2A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(</w:t>
      </w:r>
      <w:r w:rsidR="004844FA">
        <w:rPr>
          <w:rFonts w:eastAsia="標楷體" w:hint="eastAsia"/>
          <w:b/>
          <w:color w:val="C00000"/>
          <w:kern w:val="0"/>
          <w:sz w:val="28"/>
          <w:szCs w:val="28"/>
        </w:rPr>
        <w:t>E02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Pr="00586028">
        <w:rPr>
          <w:rFonts w:eastAsia="標楷體" w:hint="eastAsia"/>
          <w:b/>
          <w:color w:val="C00000"/>
          <w:kern w:val="0"/>
          <w:sz w:val="28"/>
          <w:szCs w:val="28"/>
        </w:rPr>
        <w:t>換版自動化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27"/>
        <w:gridCol w:w="2604"/>
        <w:gridCol w:w="6195"/>
      </w:tblGrid>
      <w:tr w:rsidR="00CB3DD3" w:rsidTr="00CB3DD3">
        <w:tc>
          <w:tcPr>
            <w:tcW w:w="6327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項目</w:t>
            </w:r>
          </w:p>
        </w:tc>
        <w:tc>
          <w:tcPr>
            <w:tcW w:w="2604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確認項目</w:t>
            </w:r>
          </w:p>
        </w:tc>
        <w:tc>
          <w:tcPr>
            <w:tcW w:w="6195" w:type="dxa"/>
            <w:tcBorders>
              <w:top w:val="single" w:sz="8" w:space="0" w:color="0070C0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說明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○委由廠商開發</w:t>
            </w:r>
          </w:p>
          <w:p w:rsidR="00CB3DD3" w:rsidRDefault="002F7A2B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●</w:t>
            </w:r>
            <w:r w:rsidR="00CB3DD3">
              <w:rPr>
                <w:rFonts w:ascii="標楷體" w:eastAsia="標楷體" w:hAnsi="標楷體" w:hint="eastAsia"/>
                <w:color w:val="000000"/>
              </w:rPr>
              <w:t>本行自行開發</w:t>
            </w:r>
            <w:r w:rsidR="00CB3DD3">
              <w:rPr>
                <w:color w:val="000000"/>
              </w:rPr>
              <w:t>(</w:t>
            </w:r>
            <w:r w:rsidR="00CB3DD3">
              <w:rPr>
                <w:rFonts w:ascii="標楷體" w:eastAsia="標楷體" w:hAnsi="標楷體" w:hint="eastAsia"/>
                <w:color w:val="000000"/>
              </w:rPr>
              <w:t>跳至第</w:t>
            </w:r>
            <w:r w:rsidR="00CB3DD3">
              <w:rPr>
                <w:color w:val="000000"/>
              </w:rPr>
              <w:t>2</w:t>
            </w:r>
            <w:r w:rsidR="00CB3DD3">
              <w:rPr>
                <w:rFonts w:ascii="標楷體" w:eastAsia="標楷體" w:hAnsi="標楷體" w:hint="eastAsia"/>
                <w:color w:val="000000"/>
              </w:rPr>
              <w:t>題</w:t>
            </w:r>
            <w:r w:rsidR="00CB3DD3">
              <w:rPr>
                <w:color w:val="000000"/>
              </w:rPr>
              <w:t>)</w:t>
            </w:r>
          </w:p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</w:rPr>
              <w:t>○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其他</w:t>
            </w:r>
            <w:r>
              <w:rPr>
                <w:color w:val="FF0000"/>
              </w:rPr>
              <w:t>(</w:t>
            </w:r>
            <w:r>
              <w:rPr>
                <w:rFonts w:ascii="標楷體" w:eastAsia="標楷體" w:hAnsi="標楷體" w:hint="eastAsia"/>
                <w:color w:val="FF0000"/>
                <w:lang w:eastAsia="zh-HK"/>
              </w:rPr>
              <w:t>請於說明欄中敍述</w:t>
            </w:r>
            <w:r>
              <w:rPr>
                <w:color w:val="FF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1.</w:t>
            </w:r>
            <w:r>
              <w:rPr>
                <w:rFonts w:ascii="標楷體" w:eastAsia="標楷體" w:hAnsi="標楷體" w:hint="eastAsia"/>
                <w:color w:val="000000"/>
              </w:rPr>
              <w:t>委外開發合約是否會載明交付原始碼</w:t>
            </w:r>
            <w:r>
              <w:rPr>
                <w:color w:val="000000"/>
              </w:rPr>
              <w:t>(</w:t>
            </w:r>
            <w:r>
              <w:rPr>
                <w:rFonts w:ascii="標楷體" w:eastAsia="標楷體" w:hAnsi="標楷體" w:hint="eastAsia"/>
                <w:color w:val="000000"/>
              </w:rPr>
              <w:t>完整或客製化部分</w:t>
            </w:r>
            <w:r>
              <w:rPr>
                <w:color w:val="000000"/>
              </w:rPr>
              <w:t>)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Y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</w:t>
            </w:r>
            <w:r>
              <w:rPr>
                <w:color w:val="000000"/>
                <w:sz w:val="22"/>
                <w:szCs w:val="22"/>
              </w:rPr>
              <w:t xml:space="preserve">N 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2.</w:t>
            </w:r>
            <w:r>
              <w:rPr>
                <w:rFonts w:ascii="標楷體" w:eastAsia="標楷體" w:hAnsi="標楷體" w:hint="eastAsia"/>
                <w:color w:val="000000"/>
              </w:rPr>
              <w:t>集中編譯的建置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del w:id="1018" w:author="蘇賢庭" w:date="2022-03-07T19:31:00Z">
              <w:r w:rsidDel="004302AE">
                <w:rPr>
                  <w:rFonts w:ascii="標楷體" w:eastAsia="標楷體" w:hAnsi="標楷體" w:hint="eastAsia"/>
                  <w:color w:val="000000"/>
                  <w:sz w:val="22"/>
                  <w:szCs w:val="22"/>
                </w:rPr>
                <w:delText>○</w:delText>
              </w:r>
            </w:del>
            <w:ins w:id="1019" w:author="蘇賢庭" w:date="2022-03-07T19:31:00Z">
              <w:r w:rsidR="004302AE">
                <w:rPr>
                  <w:rFonts w:ascii="標楷體" w:eastAsia="標楷體" w:hAnsi="標楷體" w:hint="eastAsia"/>
                  <w:color w:val="000000"/>
                  <w:sz w:val="22"/>
                  <w:szCs w:val="22"/>
                </w:rPr>
                <w:t>●</w:t>
              </w:r>
            </w:ins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c>
          <w:tcPr>
            <w:tcW w:w="6327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</w:rPr>
            </w:pPr>
            <w:r>
              <w:rPr>
                <w:color w:val="000000"/>
              </w:rPr>
              <w:t>3.</w:t>
            </w:r>
            <w:r>
              <w:rPr>
                <w:rFonts w:ascii="標楷體" w:eastAsia="標楷體" w:hAnsi="標楷體" w:hint="eastAsia"/>
                <w:color w:val="000000"/>
              </w:rPr>
              <w:t>部署腳本的提供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○廠商</w:t>
            </w:r>
            <w:r>
              <w:rPr>
                <w:color w:val="000000"/>
                <w:sz w:val="22"/>
                <w:szCs w:val="22"/>
              </w:rPr>
              <w:t xml:space="preserve"> </w:t>
            </w:r>
            <w:del w:id="1020" w:author="蘇賢庭" w:date="2022-03-07T19:31:00Z">
              <w:r w:rsidDel="004302AE">
                <w:rPr>
                  <w:rFonts w:ascii="標楷體" w:eastAsia="標楷體" w:hAnsi="標楷體" w:hint="eastAsia"/>
                  <w:color w:val="000000"/>
                  <w:sz w:val="22"/>
                  <w:szCs w:val="22"/>
                </w:rPr>
                <w:delText>○</w:delText>
              </w:r>
            </w:del>
            <w:bookmarkStart w:id="1021" w:name="_GoBack"/>
            <w:bookmarkEnd w:id="1021"/>
            <w:ins w:id="1022" w:author="蘇賢庭" w:date="2022-03-07T19:31:00Z">
              <w:r w:rsidR="004302AE">
                <w:rPr>
                  <w:rFonts w:ascii="標楷體" w:eastAsia="標楷體" w:hAnsi="標楷體" w:hint="eastAsia"/>
                  <w:color w:val="000000"/>
                  <w:sz w:val="22"/>
                  <w:szCs w:val="22"/>
                </w:rPr>
                <w:t>●</w:t>
              </w:r>
            </w:ins>
            <w:r>
              <w:rPr>
                <w:color w:val="000000"/>
                <w:sz w:val="22"/>
                <w:szCs w:val="22"/>
              </w:rPr>
              <w:t xml:space="preserve">AP </w:t>
            </w: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○不適用</w:t>
            </w:r>
          </w:p>
        </w:tc>
        <w:tc>
          <w:tcPr>
            <w:tcW w:w="6195" w:type="dxa"/>
            <w:tcBorders>
              <w:top w:val="nil"/>
              <w:left w:val="nil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340" w:lineRule="exact"/>
              <w:rPr>
                <w:color w:val="000000"/>
                <w:sz w:val="22"/>
                <w:szCs w:val="22"/>
              </w:rPr>
            </w:pPr>
            <w:r>
              <w:rPr>
                <w:rFonts w:ascii="標楷體" w:eastAsia="標楷體" w:hAnsi="標楷體" w:hint="eastAsia"/>
                <w:color w:val="000000"/>
                <w:sz w:val="22"/>
                <w:szCs w:val="22"/>
              </w:rPr>
              <w:t>說明：</w:t>
            </w:r>
          </w:p>
        </w:tc>
      </w:tr>
      <w:tr w:rsidR="00CB3DD3" w:rsidTr="00CB3DD3">
        <w:trPr>
          <w:trHeight w:val="421"/>
        </w:trPr>
        <w:tc>
          <w:tcPr>
            <w:tcW w:w="15126" w:type="dxa"/>
            <w:gridSpan w:val="3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line="280" w:lineRule="exact"/>
              <w:rPr>
                <w:color w:val="000000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color w:val="000000"/>
                <w:sz w:val="20"/>
                <w:szCs w:val="20"/>
              </w:rPr>
              <w:t>其他說明事項：</w:t>
            </w:r>
          </w:p>
          <w:p w:rsidR="00CB3DD3" w:rsidRDefault="00CB3DD3">
            <w:pPr>
              <w:spacing w:line="280" w:lineRule="exact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若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合約內載明須交付原始碼，請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由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系統負責人確認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  <w:lang w:eastAsia="zh-HK"/>
              </w:rPr>
              <w:t>與</w:t>
            </w:r>
            <w:r>
              <w:rPr>
                <w:rFonts w:ascii="標楷體" w:eastAsia="標楷體" w:hAnsi="標楷體" w:hint="eastAsia"/>
                <w:color w:val="FF0000"/>
                <w:sz w:val="20"/>
                <w:szCs w:val="20"/>
              </w:rPr>
              <w:t>收妥。</w:t>
            </w:r>
          </w:p>
        </w:tc>
      </w:tr>
    </w:tbl>
    <w:p w:rsidR="00971993" w:rsidRPr="00CB3DD3" w:rsidRDefault="00971993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844F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  <w:r>
        <w:rPr>
          <w:rFonts w:eastAsia="標楷體" w:hint="eastAsia"/>
          <w:b/>
          <w:color w:val="C00000"/>
          <w:kern w:val="0"/>
          <w:sz w:val="28"/>
          <w:szCs w:val="28"/>
        </w:rPr>
        <w:t>(E03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)</w:t>
      </w:r>
      <w:r w:rsidR="004C4A2A" w:rsidRPr="00586028">
        <w:rPr>
          <w:rFonts w:eastAsia="標楷體" w:hint="eastAsia"/>
          <w:b/>
          <w:color w:val="C00000"/>
          <w:kern w:val="0"/>
          <w:sz w:val="28"/>
          <w:szCs w:val="28"/>
        </w:rPr>
        <w:t>程式碼掃描</w:t>
      </w:r>
    </w:p>
    <w:tbl>
      <w:tblPr>
        <w:tblW w:w="0" w:type="auto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26"/>
      </w:tblGrid>
      <w:tr w:rsidR="00CB3DD3" w:rsidTr="00CB3DD3">
        <w:tc>
          <w:tcPr>
            <w:tcW w:w="15126" w:type="dxa"/>
            <w:tcBorders>
              <w:top w:val="single" w:sz="8" w:space="0" w:color="0070C0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jc w:val="center"/>
              <w:rPr>
                <w:color w:val="000000"/>
              </w:rPr>
            </w:pPr>
            <w:r>
              <w:rPr>
                <w:rFonts w:ascii="標楷體" w:eastAsia="標楷體" w:hAnsi="標楷體" w:hint="eastAsia"/>
                <w:color w:val="000000"/>
              </w:rPr>
              <w:t>宣導事項</w:t>
            </w:r>
          </w:p>
        </w:tc>
      </w:tr>
      <w:tr w:rsidR="00CB3DD3" w:rsidTr="00CB3DD3">
        <w:trPr>
          <w:trHeight w:val="1128"/>
        </w:trPr>
        <w:tc>
          <w:tcPr>
            <w:tcW w:w="15126" w:type="dxa"/>
            <w:tcBorders>
              <w:top w:val="nil"/>
              <w:left w:val="single" w:sz="8" w:space="0" w:color="0070C0"/>
              <w:bottom w:val="single" w:sz="8" w:space="0" w:color="0070C0"/>
              <w:right w:val="single" w:sz="8" w:space="0" w:color="0070C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B3DD3" w:rsidRDefault="00CB3DD3">
            <w:pPr>
              <w:spacing w:beforeLines="50" w:before="180" w:afterLines="50" w:after="180"/>
              <w:rPr>
                <w:color w:val="7030A0"/>
              </w:rPr>
            </w:pPr>
            <w:r>
              <w:rPr>
                <w:color w:val="7030A0"/>
              </w:rPr>
              <w:t>1.</w:t>
            </w:r>
            <w:r>
              <w:rPr>
                <w:rFonts w:ascii="標楷體" w:eastAsia="標楷體" w:hAnsi="標楷體" w:hint="eastAsia"/>
                <w:color w:val="7030A0"/>
              </w:rPr>
              <w:t>依據「IS3008-技術脆弱性管理程序」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進行程式碼掃描</w:t>
            </w:r>
            <w:r>
              <w:rPr>
                <w:rFonts w:ascii="標楷體" w:eastAsia="標楷體" w:hAnsi="標楷體" w:hint="eastAsia"/>
                <w:color w:val="7030A0"/>
              </w:rPr>
              <w:t>，以確保本行系統程式之機密性、完整性、可用性。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須進行程式碼掃描的</w:t>
            </w:r>
            <w:r>
              <w:rPr>
                <w:rFonts w:ascii="標楷體" w:eastAsia="標楷體" w:hAnsi="標楷體" w:hint="eastAsia"/>
                <w:color w:val="7030A0"/>
              </w:rPr>
              <w:t>範圍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與情境如後</w:t>
            </w:r>
            <w:r>
              <w:rPr>
                <w:rFonts w:ascii="新細明體" w:hAnsi="新細明體" w:hint="eastAsia"/>
                <w:color w:val="7030A0"/>
                <w:lang w:eastAsia="zh-HK"/>
              </w:rPr>
              <w:t>：</w:t>
            </w:r>
            <w:r>
              <w:rPr>
                <w:rFonts w:ascii="標楷體" w:eastAsia="標楷體" w:hAnsi="標楷體" w:hint="eastAsia"/>
                <w:color w:val="7030A0"/>
              </w:rPr>
              <w:t>網際網路應用系統(DMZ)、安裝於客戶端之應用程式(含APP)且有提供線上服務者、ATM系統、各項因法規要求應完成之系統類別、新系</w:t>
            </w:r>
            <w:r>
              <w:rPr>
                <w:rFonts w:ascii="標楷體" w:eastAsia="標楷體" w:hAnsi="標楷體" w:hint="eastAsia"/>
                <w:color w:val="7030A0"/>
              </w:rPr>
              <w:lastRenderedPageBreak/>
              <w:t>統上線前，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若適用範</w:t>
            </w:r>
            <w:r>
              <w:rPr>
                <w:rFonts w:ascii="標楷體" w:eastAsia="標楷體" w:hAnsi="標楷體" w:hint="eastAsia"/>
                <w:color w:val="7030A0"/>
              </w:rPr>
              <w:t>疇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與情境變更請依本行管理規範作業</w:t>
            </w:r>
            <w:r>
              <w:rPr>
                <w:rFonts w:ascii="標楷體" w:eastAsia="標楷體" w:hAnsi="標楷體" w:hint="eastAsia"/>
                <w:color w:val="7030A0"/>
              </w:rPr>
              <w:t>。</w:t>
            </w:r>
          </w:p>
          <w:p w:rsidR="00CB3DD3" w:rsidRDefault="00CB3DD3">
            <w:pPr>
              <w:spacing w:beforeLines="50" w:before="180" w:afterLines="50" w:after="180"/>
              <w:rPr>
                <w:color w:val="FF0000"/>
                <w:lang w:eastAsia="zh-HK"/>
              </w:rPr>
            </w:pPr>
            <w:r>
              <w:rPr>
                <w:rFonts w:ascii="標楷體" w:eastAsia="標楷體" w:hAnsi="標楷體" w:hint="eastAsia"/>
                <w:color w:val="7030A0"/>
              </w:rPr>
              <w:t>2.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申請換版時須檢附基於當下之owasp規範之「源碼檢測安全性評估報告」，報告中不得有【高】、【中】、【</w:t>
            </w:r>
            <w:r>
              <w:rPr>
                <w:rFonts w:ascii="標楷體" w:eastAsia="標楷體" w:hAnsi="標楷體" w:hint="eastAsia"/>
                <w:color w:val="7030A0"/>
              </w:rPr>
              <w:t>低</w:t>
            </w:r>
            <w:r>
              <w:rPr>
                <w:rFonts w:ascii="標楷體" w:eastAsia="標楷體" w:hAnsi="標楷體" w:hint="eastAsia"/>
                <w:color w:val="7030A0"/>
                <w:lang w:eastAsia="zh-HK"/>
              </w:rPr>
              <w:t>】風險性弱點，方可進行上版申請。</w:t>
            </w:r>
          </w:p>
        </w:tc>
      </w:tr>
    </w:tbl>
    <w:p w:rsidR="004C4A2A" w:rsidRPr="00CB3DD3" w:rsidRDefault="004C4A2A" w:rsidP="004C4A2A">
      <w:pPr>
        <w:widowControl/>
        <w:rPr>
          <w:rFonts w:eastAsia="標楷體"/>
          <w:b/>
          <w:color w:val="C00000"/>
          <w:kern w:val="0"/>
          <w:sz w:val="28"/>
          <w:szCs w:val="28"/>
        </w:rPr>
      </w:pPr>
    </w:p>
    <w:p w:rsidR="004C4A2A" w:rsidRPr="00586028" w:rsidRDefault="004C4A2A" w:rsidP="004C4A2A">
      <w:pPr>
        <w:widowControl/>
        <w:spacing w:line="320" w:lineRule="exact"/>
        <w:rPr>
          <w:rFonts w:eastAsia="標楷體"/>
          <w:b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以上所有項目確認無誤後，請於最後一頁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 xml:space="preserve"> 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“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附件四</w:t>
      </w:r>
      <w:r w:rsidRPr="00586028">
        <w:rPr>
          <w:rFonts w:eastAsia="標楷體"/>
          <w:b/>
          <w:color w:val="FF0000"/>
          <w:kern w:val="0"/>
          <w:sz w:val="28"/>
          <w:szCs w:val="28"/>
          <w:highlight w:val="yellow"/>
        </w:rPr>
        <w:t>”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列出所有採購清單</w:t>
      </w:r>
      <w:r w:rsidRPr="00586028">
        <w:rPr>
          <w:rFonts w:eastAsia="標楷體" w:hint="eastAsia"/>
          <w:b/>
          <w:color w:val="FF0000"/>
          <w:kern w:val="0"/>
          <w:sz w:val="28"/>
          <w:szCs w:val="28"/>
          <w:highlight w:val="yellow"/>
        </w:rPr>
        <w:t>!!</w:t>
      </w:r>
    </w:p>
    <w:p w:rsidR="004C4A2A" w:rsidRPr="00586028" w:rsidRDefault="004C4A2A" w:rsidP="004C4A2A">
      <w:pPr>
        <w:widowControl/>
        <w:spacing w:line="32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注意事項：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1.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廠商報價需包含網路配線、電力配電及提供排插。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2.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廠商報價需含上線後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1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年保固及第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2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年開始至第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5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年之維護費用。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3.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請確認導入使用之軟、硬體設備，是否符合本行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IT  Policy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規定。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4.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請確認因執行本專案，本行是否需自行另外採購之設備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(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含網卡、光纖卡、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NBU Client License)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 xml:space="preserve"> 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5.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請確認報價是否含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O.S.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及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DB License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，數量是否足夠。</w:t>
      </w:r>
    </w:p>
    <w:p w:rsidR="004C4A2A" w:rsidRPr="00586028" w:rsidRDefault="004C4A2A" w:rsidP="004C4A2A">
      <w:pPr>
        <w:widowControl/>
        <w:spacing w:line="400" w:lineRule="exact"/>
        <w:rPr>
          <w:rFonts w:eastAsia="標楷體"/>
          <w:color w:val="FF0000"/>
          <w:kern w:val="0"/>
          <w:sz w:val="28"/>
          <w:szCs w:val="28"/>
        </w:rPr>
      </w:pPr>
      <w:r w:rsidRPr="00586028">
        <w:rPr>
          <w:rFonts w:eastAsia="標楷體" w:hint="eastAsia"/>
          <w:color w:val="FF0000"/>
          <w:kern w:val="0"/>
          <w:sz w:val="28"/>
          <w:szCs w:val="28"/>
        </w:rPr>
        <w:t>6.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請確認是否需採購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SAN Switch</w:t>
      </w:r>
      <w:r w:rsidRPr="00586028">
        <w:rPr>
          <w:rFonts w:eastAsia="標楷體" w:hint="eastAsia"/>
          <w:color w:val="FF0000"/>
          <w:kern w:val="0"/>
          <w:sz w:val="28"/>
          <w:szCs w:val="28"/>
        </w:rPr>
        <w:t>。</w:t>
      </w:r>
    </w:p>
    <w:p w:rsidR="004C4A2A" w:rsidRPr="00586028" w:rsidRDefault="004C4A2A" w:rsidP="004C4A2A">
      <w:pPr>
        <w:widowControl/>
        <w:rPr>
          <w:rFonts w:eastAsia="標楷體"/>
          <w:b/>
          <w:color w:val="000000"/>
          <w:kern w:val="0"/>
          <w:sz w:val="28"/>
          <w:szCs w:val="28"/>
        </w:rPr>
      </w:pPr>
      <w:r w:rsidRPr="00586028">
        <w:rPr>
          <w:rFonts w:eastAsia="標楷體" w:hint="eastAsia"/>
          <w:b/>
          <w:color w:val="000000"/>
          <w:kern w:val="0"/>
          <w:sz w:val="28"/>
          <w:szCs w:val="28"/>
        </w:rPr>
        <w:t>本表填寫完成應經架構會議討論並確認內容無誤後，連同會議紀錄，留底存查。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kern w:val="0"/>
        </w:rPr>
      </w:pP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附件二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存取目錄服務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(Active Directory,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簡稱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AD)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程式開發準則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1.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請指定本行網域</w:t>
      </w:r>
      <w:r w:rsidRPr="00586028">
        <w:rPr>
          <w:rFonts w:eastAsia="標楷體" w:hint="eastAsia"/>
          <w:kern w:val="0"/>
        </w:rPr>
        <w:t xml:space="preserve">MKTB.com.tw, </w:t>
      </w:r>
      <w:r w:rsidRPr="00586028">
        <w:rPr>
          <w:rFonts w:eastAsia="標楷體" w:hint="eastAsia"/>
          <w:kern w:val="0"/>
        </w:rPr>
        <w:t>勿指定單一伺服器名稱或</w:t>
      </w:r>
      <w:r w:rsidRPr="00586028">
        <w:rPr>
          <w:rFonts w:eastAsia="標楷體" w:hint="eastAsia"/>
          <w:kern w:val="0"/>
        </w:rPr>
        <w:t xml:space="preserve">IP, </w:t>
      </w:r>
      <w:r w:rsidRPr="00586028">
        <w:rPr>
          <w:rFonts w:eastAsia="標楷體" w:hint="eastAsia"/>
          <w:kern w:val="0"/>
        </w:rPr>
        <w:t>以免造成個別伺服器單點失敗</w:t>
      </w:r>
      <w:r w:rsidRPr="00586028">
        <w:rPr>
          <w:rFonts w:eastAsia="標楷體" w:hint="eastAsia"/>
          <w:kern w:val="0"/>
        </w:rPr>
        <w:t>(Single Point Failure).</w:t>
      </w:r>
    </w:p>
    <w:p w:rsidR="004C4A2A" w:rsidRPr="00586028" w:rsidRDefault="004C4A2A" w:rsidP="004C4A2A">
      <w:pPr>
        <w:widowControl/>
        <w:rPr>
          <w:rFonts w:eastAsia="標楷體"/>
          <w:kern w:val="0"/>
        </w:rPr>
      </w:pPr>
      <w:r w:rsidRPr="00586028">
        <w:rPr>
          <w:rFonts w:eastAsia="標楷體" w:hint="eastAsia"/>
          <w:kern w:val="0"/>
        </w:rPr>
        <w:t xml:space="preserve">2. </w:t>
      </w:r>
      <w:r w:rsidRPr="00586028">
        <w:rPr>
          <w:rFonts w:eastAsia="標楷體" w:hint="eastAsia"/>
          <w:kern w:val="0"/>
        </w:rPr>
        <w:t>存取目錄服務時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判斷部門別請以目錄服務中</w:t>
      </w:r>
      <w:r w:rsidRPr="00586028">
        <w:rPr>
          <w:rFonts w:eastAsia="標楷體" w:hint="eastAsia"/>
          <w:kern w:val="0"/>
        </w:rPr>
        <w:t>department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 xml:space="preserve">, </w:t>
      </w:r>
      <w:r w:rsidRPr="00586028">
        <w:rPr>
          <w:rFonts w:eastAsia="標楷體" w:hint="eastAsia"/>
          <w:kern w:val="0"/>
        </w:rPr>
        <w:t>判斷員編請以目錄服務中</w:t>
      </w:r>
      <w:r w:rsidRPr="00586028">
        <w:rPr>
          <w:rFonts w:eastAsia="標楷體" w:hint="eastAsia"/>
          <w:kern w:val="0"/>
        </w:rPr>
        <w:t>SAMAccountName</w:t>
      </w:r>
      <w:r w:rsidRPr="00586028">
        <w:rPr>
          <w:rFonts w:eastAsia="標楷體" w:hint="eastAsia"/>
          <w:kern w:val="0"/>
        </w:rPr>
        <w:t>屬性欄位</w:t>
      </w:r>
      <w:r w:rsidRPr="00586028">
        <w:rPr>
          <w:rFonts w:eastAsia="標楷體" w:hint="eastAsia"/>
          <w:kern w:val="0"/>
        </w:rPr>
        <w:t>.</w:t>
      </w:r>
    </w:p>
    <w:p w:rsidR="004C4A2A" w:rsidRPr="00586028" w:rsidRDefault="004C4A2A" w:rsidP="004C4A2A">
      <w:pPr>
        <w:widowControl/>
        <w:rPr>
          <w:rFonts w:eastAsia="標楷體"/>
          <w:b/>
          <w:color w:val="FF0000"/>
          <w:kern w:val="0"/>
          <w:sz w:val="40"/>
          <w:szCs w:val="40"/>
          <w:shd w:val="pct15" w:color="auto" w:fill="FFFFFF"/>
        </w:rPr>
      </w:pP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(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附件三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 xml:space="preserve">) </w:t>
      </w:r>
      <w:r w:rsidRPr="00586028">
        <w:rPr>
          <w:rFonts w:eastAsia="標楷體" w:hint="eastAsia"/>
          <w:b/>
          <w:color w:val="FF0000"/>
          <w:kern w:val="0"/>
          <w:sz w:val="40"/>
          <w:szCs w:val="40"/>
          <w:shd w:val="pct15" w:color="auto" w:fill="FFFFFF"/>
        </w:rPr>
        <w:t>資料庫使用者存取權限控管</w:t>
      </w:r>
    </w:p>
    <w:p w:rsidR="004C4A2A" w:rsidRPr="00586028" w:rsidRDefault="008A75EC" w:rsidP="004C4A2A">
      <w:pPr>
        <w:rPr>
          <w:rFonts w:eastAsia="標楷體"/>
          <w:b/>
          <w:kern w:val="0"/>
        </w:rPr>
      </w:pPr>
      <w:r>
        <w:rPr>
          <w:noProof/>
        </w:rPr>
        <w:lastRenderedPageBreak/>
        <w:drawing>
          <wp:inline distT="0" distB="0" distL="0" distR="0" wp14:anchorId="7CD3218A" wp14:editId="490DEA88">
            <wp:extent cx="8743950" cy="459207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755757" cy="459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附件四：設備採購清單</w:t>
      </w: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</w:p>
    <w:p w:rsidR="004C4A2A" w:rsidRPr="00586028" w:rsidRDefault="004C4A2A" w:rsidP="004C4A2A">
      <w:pPr>
        <w:rPr>
          <w:rFonts w:eastAsia="標楷體"/>
          <w:b/>
          <w:color w:val="C00000"/>
          <w:sz w:val="32"/>
          <w:szCs w:val="32"/>
        </w:rPr>
      </w:pPr>
      <w:r w:rsidRPr="00586028">
        <w:rPr>
          <w:rFonts w:eastAsia="標楷體" w:hint="eastAsia"/>
          <w:b/>
          <w:color w:val="C00000"/>
          <w:sz w:val="32"/>
          <w:szCs w:val="32"/>
        </w:rPr>
        <w:t>會議、討論歷程：</w:t>
      </w:r>
    </w:p>
    <w:p w:rsidR="00E21162" w:rsidRPr="00586028" w:rsidRDefault="00E21162" w:rsidP="004C4A2A">
      <w:pPr>
        <w:rPr>
          <w:rFonts w:eastAsia="標楷體"/>
        </w:rPr>
      </w:pPr>
    </w:p>
    <w:sectPr w:rsidR="00E21162" w:rsidRPr="00586028" w:rsidSect="004604A6">
      <w:headerReference w:type="default" r:id="rId15"/>
      <w:footerReference w:type="default" r:id="rId16"/>
      <w:pgSz w:w="16838" w:h="11906" w:orient="landscape" w:code="9"/>
      <w:pgMar w:top="851" w:right="851" w:bottom="851" w:left="851" w:header="567" w:footer="283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82A3D" w:rsidRDefault="00F82A3D" w:rsidP="00B76306">
      <w:r>
        <w:separator/>
      </w:r>
    </w:p>
  </w:endnote>
  <w:endnote w:type="continuationSeparator" w:id="0">
    <w:p w:rsidR="00F82A3D" w:rsidRDefault="00F82A3D" w:rsidP="00B76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9B" w:rsidRPr="004B74FB" w:rsidRDefault="009B0A9B" w:rsidP="00E21162">
    <w:pPr>
      <w:jc w:val="center"/>
      <w:rPr>
        <w:rFonts w:ascii="標楷體" w:eastAsia="標楷體" w:hAnsi="標楷體"/>
        <w:sz w:val="20"/>
      </w:rPr>
    </w:pPr>
    <w:r w:rsidRPr="004B74FB">
      <w:rPr>
        <w:rFonts w:ascii="標楷體" w:eastAsia="標楷體" w:hAnsi="標楷體" w:cs="標楷體" w:hint="eastAsia"/>
        <w:sz w:val="20"/>
      </w:rPr>
      <w:t>本文件著作權屬</w:t>
    </w:r>
    <w:r w:rsidRPr="004B74FB">
      <w:rPr>
        <w:rFonts w:ascii="標楷體" w:eastAsia="標楷體" w:hAnsi="標楷體" w:hint="eastAsia"/>
        <w:sz w:val="20"/>
      </w:rPr>
      <w:t>臺灣新光商業</w:t>
    </w:r>
    <w:r w:rsidRPr="004B74FB">
      <w:rPr>
        <w:rFonts w:ascii="標楷體" w:eastAsia="標楷體" w:hAnsi="標楷體" w:hint="eastAsia"/>
        <w:color w:val="000000"/>
        <w:sz w:val="20"/>
      </w:rPr>
      <w:t>銀行</w:t>
    </w:r>
    <w:r w:rsidRPr="004B74FB">
      <w:rPr>
        <w:rFonts w:ascii="標楷體" w:eastAsia="標楷體" w:hAnsi="標楷體" w:cs="標楷體" w:hint="eastAsia"/>
        <w:sz w:val="20"/>
      </w:rPr>
      <w:t>所有，未經許可不准引用或翻印</w:t>
    </w:r>
  </w:p>
  <w:tbl>
    <w:tblPr>
      <w:tblW w:w="1516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5056"/>
      <w:gridCol w:w="5056"/>
      <w:gridCol w:w="5056"/>
    </w:tblGrid>
    <w:tr w:rsidR="009B0A9B" w:rsidRPr="004604A6" w:rsidTr="00274337">
      <w:trPr>
        <w:cantSplit/>
        <w:trHeight w:val="73"/>
      </w:trPr>
      <w:tc>
        <w:tcPr>
          <w:tcW w:w="5056" w:type="dxa"/>
        </w:tcPr>
        <w:p w:rsidR="009B0A9B" w:rsidRPr="004604A6" w:rsidRDefault="009B0A9B" w:rsidP="00AC5141">
          <w:pPr>
            <w:rPr>
              <w:rFonts w:eastAsia="標楷體"/>
              <w:sz w:val="20"/>
            </w:rPr>
          </w:pPr>
          <w:r w:rsidRPr="004C4A2A">
            <w:rPr>
              <w:rFonts w:eastAsia="標楷體" w:hint="eastAsia"/>
              <w:sz w:val="20"/>
            </w:rPr>
            <w:t>IS2005-01-</w:t>
          </w:r>
          <w:r w:rsidRPr="004C4A2A">
            <w:rPr>
              <w:rFonts w:eastAsia="標楷體" w:hint="eastAsia"/>
              <w:sz w:val="20"/>
            </w:rPr>
            <w:t>新光銀行系統架構會議前置表單</w:t>
          </w:r>
        </w:p>
      </w:tc>
      <w:tc>
        <w:tcPr>
          <w:tcW w:w="5056" w:type="dxa"/>
        </w:tcPr>
        <w:p w:rsidR="009B0A9B" w:rsidRPr="004604A6" w:rsidRDefault="009B0A9B" w:rsidP="00274337">
          <w:pPr>
            <w:ind w:leftChars="47" w:left="113"/>
            <w:jc w:val="center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頁次：</w:t>
          </w:r>
          <w:r w:rsidRPr="004604A6">
            <w:rPr>
              <w:rStyle w:val="a9"/>
              <w:rFonts w:eastAsia="標楷體"/>
              <w:sz w:val="20"/>
            </w:rPr>
            <w:fldChar w:fldCharType="begin"/>
          </w:r>
          <w:r w:rsidRPr="004604A6">
            <w:rPr>
              <w:rStyle w:val="a9"/>
              <w:rFonts w:eastAsia="標楷體"/>
              <w:sz w:val="20"/>
            </w:rPr>
            <w:instrText xml:space="preserve"> PAGE </w:instrText>
          </w:r>
          <w:r w:rsidRPr="004604A6">
            <w:rPr>
              <w:rStyle w:val="a9"/>
              <w:rFonts w:eastAsia="標楷體"/>
              <w:sz w:val="20"/>
            </w:rPr>
            <w:fldChar w:fldCharType="separate"/>
          </w:r>
          <w:r w:rsidR="004302AE">
            <w:rPr>
              <w:rStyle w:val="a9"/>
              <w:rFonts w:eastAsia="標楷體"/>
              <w:noProof/>
              <w:sz w:val="20"/>
            </w:rPr>
            <w:t>31</w:t>
          </w:r>
          <w:r w:rsidRPr="004604A6">
            <w:rPr>
              <w:rStyle w:val="a9"/>
              <w:rFonts w:eastAsia="標楷體"/>
              <w:sz w:val="20"/>
            </w:rPr>
            <w:fldChar w:fldCharType="end"/>
          </w:r>
        </w:p>
      </w:tc>
      <w:tc>
        <w:tcPr>
          <w:tcW w:w="5056" w:type="dxa"/>
        </w:tcPr>
        <w:p w:rsidR="009B0A9B" w:rsidRPr="004604A6" w:rsidRDefault="009B0A9B" w:rsidP="00AC0F77">
          <w:pPr>
            <w:jc w:val="right"/>
            <w:rPr>
              <w:rFonts w:eastAsia="標楷體"/>
              <w:sz w:val="20"/>
            </w:rPr>
          </w:pPr>
          <w:r w:rsidRPr="004604A6">
            <w:rPr>
              <w:rFonts w:eastAsia="標楷體" w:hint="eastAsia"/>
              <w:sz w:val="20"/>
            </w:rPr>
            <w:t>版次：</w:t>
          </w:r>
          <w:r w:rsidRPr="004604A6">
            <w:rPr>
              <w:rFonts w:eastAsia="標楷體" w:hint="eastAsia"/>
              <w:sz w:val="20"/>
            </w:rPr>
            <w:t>V</w:t>
          </w:r>
          <w:r>
            <w:rPr>
              <w:rFonts w:eastAsia="標楷體" w:hint="eastAsia"/>
              <w:sz w:val="20"/>
            </w:rPr>
            <w:t>03</w:t>
          </w:r>
        </w:p>
      </w:tc>
    </w:tr>
  </w:tbl>
  <w:p w:rsidR="009B0A9B" w:rsidRDefault="009B0A9B" w:rsidP="004604A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82A3D" w:rsidRDefault="00F82A3D" w:rsidP="00B76306">
      <w:r>
        <w:separator/>
      </w:r>
    </w:p>
  </w:footnote>
  <w:footnote w:type="continuationSeparator" w:id="0">
    <w:p w:rsidR="00F82A3D" w:rsidRDefault="00F82A3D" w:rsidP="00B763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0A9B" w:rsidRPr="004604A6" w:rsidRDefault="009B0A9B" w:rsidP="004604A6">
    <w:pPr>
      <w:jc w:val="center"/>
      <w:rPr>
        <w:rFonts w:eastAsia="標楷體"/>
        <w:b/>
        <w:sz w:val="32"/>
        <w:szCs w:val="32"/>
      </w:rPr>
    </w:pPr>
    <w:r w:rsidRPr="004604A6">
      <w:rPr>
        <w:rFonts w:hint="eastAsia"/>
        <w:b/>
        <w:noProof/>
        <w:sz w:val="32"/>
        <w:szCs w:val="32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E440966" wp14:editId="13298B90">
              <wp:simplePos x="0" y="0"/>
              <wp:positionH relativeFrom="margin">
                <wp:posOffset>7218680</wp:posOffset>
              </wp:positionH>
              <wp:positionV relativeFrom="paragraph">
                <wp:posOffset>-222885</wp:posOffset>
              </wp:positionV>
              <wp:extent cx="2773045" cy="425450"/>
              <wp:effectExtent l="0" t="0" r="0" b="0"/>
              <wp:wrapNone/>
              <wp:docPr id="4" name="文字方塊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045" cy="4254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B0A9B" w:rsidRPr="004604A6" w:rsidRDefault="009B0A9B" w:rsidP="004604A6">
                          <w:pPr>
                            <w:spacing w:before="100" w:beforeAutospacing="1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機密等級：□極機密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□機密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■密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 xml:space="preserve"> </w:t>
                          </w: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□普通</w:t>
                          </w:r>
                        </w:p>
                        <w:p w:rsidR="009B0A9B" w:rsidRPr="004604A6" w:rsidRDefault="009B0A9B" w:rsidP="004604A6">
                          <w:pPr>
                            <w:spacing w:before="40" w:after="40" w:line="240" w:lineRule="exact"/>
                            <w:jc w:val="right"/>
                            <w:rPr>
                              <w:rFonts w:eastAsia="標楷體"/>
                              <w:sz w:val="18"/>
                              <w:szCs w:val="18"/>
                            </w:rPr>
                          </w:pPr>
                          <w:r w:rsidRPr="004604A6">
                            <w:rPr>
                              <w:rFonts w:eastAsia="標楷體" w:hint="eastAsia"/>
                              <w:sz w:val="18"/>
                              <w:szCs w:val="18"/>
                            </w:rPr>
                            <w:t>文件持有人請嚴加管控本項文件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440966" id="_x0000_t202" coordsize="21600,21600" o:spt="202" path="m,l,21600r21600,l21600,xe">
              <v:stroke joinstyle="miter"/>
              <v:path gradientshapeok="t" o:connecttype="rect"/>
            </v:shapetype>
            <v:shape id="文字方塊 4" o:spid="_x0000_s1026" type="#_x0000_t202" style="position:absolute;left:0;text-align:left;margin-left:568.4pt;margin-top:-17.55pt;width:218.35pt;height:33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" filled="f" stroked="f">
              <v:textbox>
                <w:txbxContent>
                  <w:p w:rsidR="00DB2A64" w:rsidRPr="004604A6" w:rsidRDefault="00DB2A64" w:rsidP="004604A6">
                    <w:pPr>
                      <w:spacing w:before="100" w:beforeAutospacing="1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機密等級：□極機密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□機密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■密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 xml:space="preserve"> </w:t>
                    </w: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□普通</w:t>
                    </w:r>
                  </w:p>
                  <w:p w:rsidR="00DB2A64" w:rsidRPr="004604A6" w:rsidRDefault="00DB2A64" w:rsidP="004604A6">
                    <w:pPr>
                      <w:spacing w:before="40" w:after="40" w:line="240" w:lineRule="exact"/>
                      <w:jc w:val="right"/>
                      <w:rPr>
                        <w:rFonts w:eastAsia="標楷體"/>
                        <w:sz w:val="18"/>
                        <w:szCs w:val="18"/>
                      </w:rPr>
                    </w:pPr>
                    <w:r w:rsidRPr="004604A6">
                      <w:rPr>
                        <w:rFonts w:eastAsia="標楷體" w:hint="eastAsia"/>
                        <w:sz w:val="18"/>
                        <w:szCs w:val="18"/>
                      </w:rPr>
                      <w:t>文件持有人請嚴加管控本項文件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4604A6"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27AFC9D2" wp14:editId="1DDE33FD">
          <wp:simplePos x="0" y="0"/>
          <wp:positionH relativeFrom="column">
            <wp:posOffset>-311785</wp:posOffset>
          </wp:positionH>
          <wp:positionV relativeFrom="paragraph">
            <wp:posOffset>-196850</wp:posOffset>
          </wp:positionV>
          <wp:extent cx="1787525" cy="405130"/>
          <wp:effectExtent l="0" t="0" r="3175" b="0"/>
          <wp:wrapNone/>
          <wp:docPr id="9" name="圖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752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C4A2A">
      <w:rPr>
        <w:rFonts w:eastAsia="標楷體" w:hint="eastAsia"/>
        <w:b/>
        <w:sz w:val="32"/>
        <w:szCs w:val="32"/>
      </w:rPr>
      <w:t>新光銀行系統架構會議前置表單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B80C53FC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6A60980"/>
    <w:multiLevelType w:val="hybridMultilevel"/>
    <w:tmpl w:val="3EF22118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9F4A70"/>
    <w:multiLevelType w:val="hybridMultilevel"/>
    <w:tmpl w:val="8AAA0ED4"/>
    <w:lvl w:ilvl="0" w:tplc="093814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90848C0"/>
    <w:multiLevelType w:val="hybridMultilevel"/>
    <w:tmpl w:val="E940FD94"/>
    <w:lvl w:ilvl="0" w:tplc="4B8E1E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39720E70"/>
    <w:multiLevelType w:val="hybridMultilevel"/>
    <w:tmpl w:val="54ACBEAC"/>
    <w:lvl w:ilvl="0" w:tplc="AA6A40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3B143034"/>
    <w:multiLevelType w:val="hybridMultilevel"/>
    <w:tmpl w:val="AE0ECC40"/>
    <w:lvl w:ilvl="0" w:tplc="2FE6E03A">
      <w:numFmt w:val="bullet"/>
      <w:lvlText w:val="○"/>
      <w:lvlJc w:val="left"/>
      <w:pPr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48EE0C85"/>
    <w:multiLevelType w:val="hybridMultilevel"/>
    <w:tmpl w:val="3E1632B6"/>
    <w:lvl w:ilvl="0" w:tplc="2ECA783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9592765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83108F6"/>
    <w:multiLevelType w:val="multilevel"/>
    <w:tmpl w:val="741A6D28"/>
    <w:lvl w:ilvl="0">
      <w:numFmt w:val="decimal"/>
      <w:pStyle w:val="1"/>
      <w:lvlText w:val="%1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800"/>
        </w:tabs>
        <w:ind w:left="1134" w:hanging="1134"/>
      </w:pPr>
      <w:rPr>
        <w:rFonts w:hint="eastAsia"/>
      </w:rPr>
    </w:lvl>
    <w:lvl w:ilvl="5">
      <w:start w:val="1"/>
      <w:numFmt w:val="decimal"/>
      <w:pStyle w:val="6"/>
      <w:suff w:val="space"/>
      <w:lvlText w:val="(%6)"/>
      <w:lvlJc w:val="left"/>
      <w:pPr>
        <w:ind w:left="1531" w:hanging="397"/>
      </w:pPr>
      <w:rPr>
        <w:rFonts w:ascii="Arial" w:hAnsi="Arial" w:cs="Arial" w:hint="default"/>
      </w:rPr>
    </w:lvl>
    <w:lvl w:ilvl="6">
      <w:start w:val="1"/>
      <w:numFmt w:val="upperLetter"/>
      <w:pStyle w:val="7"/>
      <w:suff w:val="space"/>
      <w:lvlText w:val="%7."/>
      <w:lvlJc w:val="left"/>
      <w:pPr>
        <w:ind w:left="1814" w:hanging="283"/>
      </w:pPr>
      <w:rPr>
        <w:rFonts w:ascii="Times New Roman" w:hAnsi="Times New Roman" w:hint="default"/>
        <w:b w:val="0"/>
        <w:i w:val="0"/>
        <w:sz w:val="26"/>
      </w:rPr>
    </w:lvl>
    <w:lvl w:ilvl="7">
      <w:start w:val="1"/>
      <w:numFmt w:val="lowerLetter"/>
      <w:pStyle w:val="8"/>
      <w:suff w:val="space"/>
      <w:lvlText w:val="%8."/>
      <w:lvlJc w:val="left"/>
      <w:pPr>
        <w:ind w:left="2269" w:hanging="284"/>
      </w:pPr>
      <w:rPr>
        <w:rFonts w:ascii="Times New Roman" w:hAnsi="Times New Roman" w:hint="default"/>
        <w:b w:val="0"/>
        <w:i w:val="0"/>
        <w:sz w:val="28"/>
      </w:rPr>
    </w:lvl>
    <w:lvl w:ilvl="8">
      <w:start w:val="1"/>
      <w:numFmt w:val="lowerLetter"/>
      <w:pStyle w:val="9"/>
      <w:suff w:val="space"/>
      <w:lvlText w:val="(%9)"/>
      <w:lvlJc w:val="left"/>
      <w:pPr>
        <w:ind w:left="2381" w:hanging="283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67377101"/>
    <w:multiLevelType w:val="hybridMultilevel"/>
    <w:tmpl w:val="B44C3408"/>
    <w:lvl w:ilvl="0" w:tplc="2006D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80B3DDB"/>
    <w:multiLevelType w:val="hybridMultilevel"/>
    <w:tmpl w:val="17E03B5C"/>
    <w:lvl w:ilvl="0" w:tplc="546E5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B184DC6"/>
    <w:multiLevelType w:val="hybridMultilevel"/>
    <w:tmpl w:val="9EB287C6"/>
    <w:lvl w:ilvl="0" w:tplc="44D4080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D4844C4"/>
    <w:multiLevelType w:val="hybridMultilevel"/>
    <w:tmpl w:val="B7828700"/>
    <w:lvl w:ilvl="0" w:tplc="3968D5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A8575C"/>
    <w:multiLevelType w:val="hybridMultilevel"/>
    <w:tmpl w:val="6C88310A"/>
    <w:lvl w:ilvl="0" w:tplc="366A0022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74E95A0D"/>
    <w:multiLevelType w:val="singleLevel"/>
    <w:tmpl w:val="0B749CD6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5" w15:restartNumberingAfterBreak="0">
    <w:nsid w:val="764204C1"/>
    <w:multiLevelType w:val="hybridMultilevel"/>
    <w:tmpl w:val="C5D2A986"/>
    <w:lvl w:ilvl="0" w:tplc="924C0A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8"/>
  </w:num>
  <w:num w:numId="2">
    <w:abstractNumId w:val="14"/>
  </w:num>
  <w:num w:numId="3">
    <w:abstractNumId w:val="3"/>
  </w:num>
  <w:num w:numId="4">
    <w:abstractNumId w:val="7"/>
  </w:num>
  <w:num w:numId="5">
    <w:abstractNumId w:val="9"/>
  </w:num>
  <w:num w:numId="6">
    <w:abstractNumId w:val="5"/>
  </w:num>
  <w:num w:numId="7">
    <w:abstractNumId w:val="12"/>
  </w:num>
  <w:num w:numId="8">
    <w:abstractNumId w:val="6"/>
  </w:num>
  <w:num w:numId="9">
    <w:abstractNumId w:val="2"/>
  </w:num>
  <w:num w:numId="10">
    <w:abstractNumId w:val="4"/>
  </w:num>
  <w:num w:numId="11">
    <w:abstractNumId w:val="10"/>
  </w:num>
  <w:num w:numId="12">
    <w:abstractNumId w:val="15"/>
  </w:num>
  <w:num w:numId="13">
    <w:abstractNumId w:val="13"/>
  </w:num>
  <w:num w:numId="14">
    <w:abstractNumId w:val="0"/>
  </w:num>
  <w:num w:numId="15">
    <w:abstractNumId w:val="11"/>
  </w:num>
  <w:num w:numId="16">
    <w:abstractNumId w:val="1"/>
  </w:num>
  <w:num w:numId="1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蘇賢庭">
    <w15:presenceInfo w15:providerId="AD" w15:userId="S-1-5-21-1149314576-1705672393-1236795852-105222"/>
  </w15:person>
  <w15:person w15:author="陳浩吉">
    <w15:presenceInfo w15:providerId="AD" w15:userId="S-1-5-21-1149314576-1705672393-1236795852-968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activeWritingStyle w:appName="MSWord" w:lang="zh-HK" w:vendorID="64" w:dllVersion="131077" w:nlCheck="1" w:checkStyle="1"/>
  <w:proofState w:grammar="clean"/>
  <w:trackRevision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BAC"/>
    <w:rsid w:val="00001B0E"/>
    <w:rsid w:val="00005771"/>
    <w:rsid w:val="000262D1"/>
    <w:rsid w:val="00033CB7"/>
    <w:rsid w:val="00046D45"/>
    <w:rsid w:val="00050CDC"/>
    <w:rsid w:val="000521B1"/>
    <w:rsid w:val="00074269"/>
    <w:rsid w:val="000A1D4B"/>
    <w:rsid w:val="000B3CD7"/>
    <w:rsid w:val="000C0487"/>
    <w:rsid w:val="000C4B50"/>
    <w:rsid w:val="000E2CD8"/>
    <w:rsid w:val="000E623F"/>
    <w:rsid w:val="00103A4E"/>
    <w:rsid w:val="0010424A"/>
    <w:rsid w:val="00122865"/>
    <w:rsid w:val="00132B12"/>
    <w:rsid w:val="00140FA1"/>
    <w:rsid w:val="00144020"/>
    <w:rsid w:val="001644BE"/>
    <w:rsid w:val="00167E47"/>
    <w:rsid w:val="001A5ED1"/>
    <w:rsid w:val="001A732E"/>
    <w:rsid w:val="001B0123"/>
    <w:rsid w:val="001B5019"/>
    <w:rsid w:val="001C4779"/>
    <w:rsid w:val="001D7B1B"/>
    <w:rsid w:val="002469A8"/>
    <w:rsid w:val="00273D54"/>
    <w:rsid w:val="00274337"/>
    <w:rsid w:val="00275BDF"/>
    <w:rsid w:val="00275D0C"/>
    <w:rsid w:val="00286583"/>
    <w:rsid w:val="002C0755"/>
    <w:rsid w:val="002C7672"/>
    <w:rsid w:val="002D27A6"/>
    <w:rsid w:val="002F7A2B"/>
    <w:rsid w:val="00303D85"/>
    <w:rsid w:val="003043AD"/>
    <w:rsid w:val="00306D8C"/>
    <w:rsid w:val="00313301"/>
    <w:rsid w:val="00322D68"/>
    <w:rsid w:val="00360E5B"/>
    <w:rsid w:val="003809A8"/>
    <w:rsid w:val="003A07E4"/>
    <w:rsid w:val="003E1BA8"/>
    <w:rsid w:val="003F506E"/>
    <w:rsid w:val="004055BE"/>
    <w:rsid w:val="00427857"/>
    <w:rsid w:val="004302AE"/>
    <w:rsid w:val="004312E4"/>
    <w:rsid w:val="004516E3"/>
    <w:rsid w:val="00454DEC"/>
    <w:rsid w:val="004604A6"/>
    <w:rsid w:val="00481E2C"/>
    <w:rsid w:val="004844FA"/>
    <w:rsid w:val="004859BF"/>
    <w:rsid w:val="00485F38"/>
    <w:rsid w:val="0049791A"/>
    <w:rsid w:val="004A2998"/>
    <w:rsid w:val="004A55D2"/>
    <w:rsid w:val="004C4A2A"/>
    <w:rsid w:val="004C7214"/>
    <w:rsid w:val="004D226C"/>
    <w:rsid w:val="004E145F"/>
    <w:rsid w:val="004E381B"/>
    <w:rsid w:val="00510664"/>
    <w:rsid w:val="005136AF"/>
    <w:rsid w:val="0051474A"/>
    <w:rsid w:val="00535B1B"/>
    <w:rsid w:val="00543408"/>
    <w:rsid w:val="00550E41"/>
    <w:rsid w:val="0058218A"/>
    <w:rsid w:val="00586028"/>
    <w:rsid w:val="005933B9"/>
    <w:rsid w:val="005D1C2B"/>
    <w:rsid w:val="005E70CB"/>
    <w:rsid w:val="005F4FD8"/>
    <w:rsid w:val="00607B02"/>
    <w:rsid w:val="00620F3A"/>
    <w:rsid w:val="0064620C"/>
    <w:rsid w:val="006513EF"/>
    <w:rsid w:val="00661CE0"/>
    <w:rsid w:val="00662F40"/>
    <w:rsid w:val="00687986"/>
    <w:rsid w:val="00694E4A"/>
    <w:rsid w:val="006A372E"/>
    <w:rsid w:val="006A4682"/>
    <w:rsid w:val="006A4A62"/>
    <w:rsid w:val="006C0813"/>
    <w:rsid w:val="006C7790"/>
    <w:rsid w:val="006D14B8"/>
    <w:rsid w:val="006D25E3"/>
    <w:rsid w:val="006D4156"/>
    <w:rsid w:val="006D643B"/>
    <w:rsid w:val="006E486F"/>
    <w:rsid w:val="006F6420"/>
    <w:rsid w:val="006F6461"/>
    <w:rsid w:val="007040B6"/>
    <w:rsid w:val="00720809"/>
    <w:rsid w:val="00721779"/>
    <w:rsid w:val="00724235"/>
    <w:rsid w:val="00725C61"/>
    <w:rsid w:val="00727CEC"/>
    <w:rsid w:val="0075167D"/>
    <w:rsid w:val="007703B8"/>
    <w:rsid w:val="007733B7"/>
    <w:rsid w:val="0079668A"/>
    <w:rsid w:val="00797D1A"/>
    <w:rsid w:val="007A275A"/>
    <w:rsid w:val="007B2F4C"/>
    <w:rsid w:val="007C616A"/>
    <w:rsid w:val="007D6778"/>
    <w:rsid w:val="007D6C9B"/>
    <w:rsid w:val="007E7AB2"/>
    <w:rsid w:val="007F1E6F"/>
    <w:rsid w:val="007F6B93"/>
    <w:rsid w:val="00800C02"/>
    <w:rsid w:val="008046C3"/>
    <w:rsid w:val="008075E4"/>
    <w:rsid w:val="0082621B"/>
    <w:rsid w:val="00854794"/>
    <w:rsid w:val="008605E9"/>
    <w:rsid w:val="00882A8A"/>
    <w:rsid w:val="008A0251"/>
    <w:rsid w:val="008A75EC"/>
    <w:rsid w:val="008B129E"/>
    <w:rsid w:val="008B6D1C"/>
    <w:rsid w:val="008D043F"/>
    <w:rsid w:val="008D4994"/>
    <w:rsid w:val="008D4B80"/>
    <w:rsid w:val="008F148B"/>
    <w:rsid w:val="009100D6"/>
    <w:rsid w:val="00910AED"/>
    <w:rsid w:val="0091645B"/>
    <w:rsid w:val="00923B76"/>
    <w:rsid w:val="009334BF"/>
    <w:rsid w:val="009560E6"/>
    <w:rsid w:val="00971993"/>
    <w:rsid w:val="009753DB"/>
    <w:rsid w:val="00987D65"/>
    <w:rsid w:val="009A3D2A"/>
    <w:rsid w:val="009B0A9B"/>
    <w:rsid w:val="009C3461"/>
    <w:rsid w:val="009E3CE9"/>
    <w:rsid w:val="009E4422"/>
    <w:rsid w:val="009F7123"/>
    <w:rsid w:val="00A138D2"/>
    <w:rsid w:val="00A223E9"/>
    <w:rsid w:val="00A40FBA"/>
    <w:rsid w:val="00A5334F"/>
    <w:rsid w:val="00A61CF5"/>
    <w:rsid w:val="00A93A36"/>
    <w:rsid w:val="00AC0F77"/>
    <w:rsid w:val="00AC5141"/>
    <w:rsid w:val="00AC6E44"/>
    <w:rsid w:val="00AD7488"/>
    <w:rsid w:val="00AF0CB2"/>
    <w:rsid w:val="00AF5E5D"/>
    <w:rsid w:val="00B0428D"/>
    <w:rsid w:val="00B0628A"/>
    <w:rsid w:val="00B37CDA"/>
    <w:rsid w:val="00B570EF"/>
    <w:rsid w:val="00B728C6"/>
    <w:rsid w:val="00B76306"/>
    <w:rsid w:val="00B91B75"/>
    <w:rsid w:val="00BE5C30"/>
    <w:rsid w:val="00BF3AF5"/>
    <w:rsid w:val="00C218FA"/>
    <w:rsid w:val="00C2548F"/>
    <w:rsid w:val="00C30657"/>
    <w:rsid w:val="00C35CD6"/>
    <w:rsid w:val="00C40AD5"/>
    <w:rsid w:val="00C838A4"/>
    <w:rsid w:val="00CA1E6D"/>
    <w:rsid w:val="00CA75CE"/>
    <w:rsid w:val="00CB3DD3"/>
    <w:rsid w:val="00CC4F8E"/>
    <w:rsid w:val="00D0451D"/>
    <w:rsid w:val="00D14BAC"/>
    <w:rsid w:val="00D25145"/>
    <w:rsid w:val="00D51D5F"/>
    <w:rsid w:val="00D64BF7"/>
    <w:rsid w:val="00D77BF4"/>
    <w:rsid w:val="00D9344F"/>
    <w:rsid w:val="00DB1179"/>
    <w:rsid w:val="00DB2A64"/>
    <w:rsid w:val="00DB6B58"/>
    <w:rsid w:val="00DE0B99"/>
    <w:rsid w:val="00E21162"/>
    <w:rsid w:val="00E2181E"/>
    <w:rsid w:val="00E440CF"/>
    <w:rsid w:val="00E6687E"/>
    <w:rsid w:val="00E82369"/>
    <w:rsid w:val="00E8725F"/>
    <w:rsid w:val="00E94DB7"/>
    <w:rsid w:val="00E97161"/>
    <w:rsid w:val="00EA1C8A"/>
    <w:rsid w:val="00EA29BF"/>
    <w:rsid w:val="00EC0442"/>
    <w:rsid w:val="00ED6D41"/>
    <w:rsid w:val="00EF0445"/>
    <w:rsid w:val="00EF62F9"/>
    <w:rsid w:val="00F0560E"/>
    <w:rsid w:val="00F26521"/>
    <w:rsid w:val="00F55C45"/>
    <w:rsid w:val="00F70C5F"/>
    <w:rsid w:val="00F76E35"/>
    <w:rsid w:val="00F82A3D"/>
    <w:rsid w:val="00F85591"/>
    <w:rsid w:val="00FA2B12"/>
    <w:rsid w:val="00FA531E"/>
    <w:rsid w:val="00FD5226"/>
    <w:rsid w:val="00FE62A9"/>
    <w:rsid w:val="00FF27B9"/>
    <w:rsid w:val="00FF7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FA1D49"/>
  <w15:chartTrackingRefBased/>
  <w15:docId w15:val="{9D0F6D91-B24D-456D-890F-DD7AEC91E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4C4A2A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1">
    <w:name w:val="heading 1"/>
    <w:aliases w:val="壹,--章名,ISO標題 1"/>
    <w:basedOn w:val="a0"/>
    <w:next w:val="a0"/>
    <w:link w:val="10"/>
    <w:qFormat/>
    <w:rsid w:val="004C4A2A"/>
    <w:pPr>
      <w:pageBreakBefore/>
      <w:numPr>
        <w:numId w:val="1"/>
      </w:numPr>
      <w:spacing w:before="120" w:line="360" w:lineRule="auto"/>
      <w:outlineLvl w:val="0"/>
    </w:pPr>
    <w:rPr>
      <w:rFonts w:eastAsia="標楷體"/>
      <w:b/>
      <w:color w:val="000000"/>
      <w:spacing w:val="40"/>
      <w:kern w:val="52"/>
      <w:sz w:val="36"/>
      <w:szCs w:val="20"/>
      <w:lang w:val="x-none" w:eastAsia="x-none"/>
    </w:rPr>
  </w:style>
  <w:style w:type="paragraph" w:styleId="2">
    <w:name w:val="heading 2"/>
    <w:aliases w:val="章,標題 2--1.1,--1.1,ISO標題 2"/>
    <w:basedOn w:val="a0"/>
    <w:next w:val="a0"/>
    <w:link w:val="20"/>
    <w:qFormat/>
    <w:rsid w:val="004C4A2A"/>
    <w:pPr>
      <w:keepNext/>
      <w:numPr>
        <w:ilvl w:val="1"/>
        <w:numId w:val="1"/>
      </w:numPr>
      <w:snapToGrid w:val="0"/>
      <w:spacing w:before="600"/>
      <w:outlineLvl w:val="1"/>
    </w:pPr>
    <w:rPr>
      <w:rFonts w:eastAsia="標楷體"/>
      <w:b/>
      <w:snapToGrid w:val="0"/>
      <w:kern w:val="0"/>
      <w:sz w:val="32"/>
      <w:szCs w:val="20"/>
      <w:lang w:val="x-none" w:eastAsia="x-none"/>
    </w:rPr>
  </w:style>
  <w:style w:type="paragraph" w:styleId="3">
    <w:name w:val="heading 3"/>
    <w:aliases w:val="--1.1.1.,--1.1.1. + 14 點,左:  0 cm,第一行:  2 字元"/>
    <w:basedOn w:val="a0"/>
    <w:next w:val="a0"/>
    <w:link w:val="30"/>
    <w:qFormat/>
    <w:rsid w:val="004C4A2A"/>
    <w:pPr>
      <w:numPr>
        <w:ilvl w:val="2"/>
        <w:numId w:val="1"/>
      </w:numPr>
      <w:snapToGrid w:val="0"/>
      <w:spacing w:before="360"/>
      <w:outlineLvl w:val="2"/>
    </w:pPr>
    <w:rPr>
      <w:rFonts w:eastAsia="標楷體"/>
      <w:sz w:val="32"/>
      <w:szCs w:val="20"/>
      <w:lang w:val="x-none" w:eastAsia="x-none"/>
    </w:rPr>
  </w:style>
  <w:style w:type="paragraph" w:styleId="4">
    <w:name w:val="heading 4"/>
    <w:aliases w:val="1,--1.,--1"/>
    <w:basedOn w:val="a0"/>
    <w:next w:val="a0"/>
    <w:link w:val="41"/>
    <w:qFormat/>
    <w:rsid w:val="004C4A2A"/>
    <w:pPr>
      <w:numPr>
        <w:ilvl w:val="3"/>
        <w:numId w:val="1"/>
      </w:numPr>
      <w:snapToGrid w:val="0"/>
      <w:spacing w:before="240"/>
      <w:outlineLvl w:val="3"/>
    </w:pPr>
    <w:rPr>
      <w:rFonts w:eastAsia="標楷體"/>
      <w:sz w:val="28"/>
      <w:szCs w:val="20"/>
      <w:lang w:val="x-none" w:eastAsia="x-none"/>
    </w:rPr>
  </w:style>
  <w:style w:type="paragraph" w:styleId="5">
    <w:name w:val="heading 5"/>
    <w:aliases w:val="--(1)1,--(1)"/>
    <w:basedOn w:val="a0"/>
    <w:next w:val="a0"/>
    <w:link w:val="50"/>
    <w:qFormat/>
    <w:rsid w:val="004C4A2A"/>
    <w:pPr>
      <w:numPr>
        <w:ilvl w:val="4"/>
        <w:numId w:val="1"/>
      </w:numPr>
      <w:snapToGrid w:val="0"/>
      <w:spacing w:before="120"/>
      <w:outlineLvl w:val="4"/>
    </w:pPr>
    <w:rPr>
      <w:rFonts w:eastAsia="標楷體"/>
      <w:sz w:val="26"/>
      <w:szCs w:val="20"/>
      <w:lang w:val="x-none" w:eastAsia="x-none"/>
    </w:rPr>
  </w:style>
  <w:style w:type="paragraph" w:styleId="6">
    <w:name w:val="heading 6"/>
    <w:aliases w:val="A,--A"/>
    <w:basedOn w:val="a0"/>
    <w:next w:val="a0"/>
    <w:link w:val="60"/>
    <w:qFormat/>
    <w:rsid w:val="004C4A2A"/>
    <w:pPr>
      <w:numPr>
        <w:ilvl w:val="5"/>
        <w:numId w:val="1"/>
      </w:numPr>
      <w:tabs>
        <w:tab w:val="left" w:pos="1200"/>
      </w:tabs>
      <w:snapToGrid w:val="0"/>
      <w:spacing w:before="120"/>
      <w:outlineLvl w:val="5"/>
    </w:pPr>
    <w:rPr>
      <w:rFonts w:eastAsia="標楷體"/>
      <w:szCs w:val="20"/>
      <w:lang w:val="x-none" w:eastAsia="x-none"/>
    </w:rPr>
  </w:style>
  <w:style w:type="paragraph" w:styleId="7">
    <w:name w:val="heading 7"/>
    <w:aliases w:val="(A),--(a),--a,標題 7-(a)"/>
    <w:basedOn w:val="a0"/>
    <w:next w:val="a0"/>
    <w:link w:val="70"/>
    <w:qFormat/>
    <w:rsid w:val="004C4A2A"/>
    <w:pPr>
      <w:numPr>
        <w:ilvl w:val="6"/>
        <w:numId w:val="1"/>
      </w:numPr>
      <w:snapToGrid w:val="0"/>
      <w:spacing w:before="120"/>
      <w:outlineLvl w:val="6"/>
    </w:pPr>
    <w:rPr>
      <w:rFonts w:eastAsia="標楷體"/>
      <w:szCs w:val="20"/>
      <w:lang w:val="x-none" w:eastAsia="x-none"/>
    </w:rPr>
  </w:style>
  <w:style w:type="paragraph" w:styleId="8">
    <w:name w:val="heading 8"/>
    <w:aliases w:val="a,--."/>
    <w:basedOn w:val="a0"/>
    <w:next w:val="a0"/>
    <w:link w:val="80"/>
    <w:autoRedefine/>
    <w:qFormat/>
    <w:rsid w:val="004C4A2A"/>
    <w:pPr>
      <w:keepNext/>
      <w:numPr>
        <w:ilvl w:val="7"/>
        <w:numId w:val="1"/>
      </w:numPr>
      <w:snapToGrid w:val="0"/>
      <w:spacing w:before="120"/>
      <w:outlineLvl w:val="7"/>
    </w:pPr>
    <w:rPr>
      <w:rFonts w:eastAsia="標楷體"/>
      <w:szCs w:val="20"/>
      <w:lang w:val="x-none" w:eastAsia="x-none"/>
    </w:rPr>
  </w:style>
  <w:style w:type="paragraph" w:styleId="9">
    <w:name w:val="heading 9"/>
    <w:basedOn w:val="a0"/>
    <w:next w:val="a0"/>
    <w:link w:val="90"/>
    <w:qFormat/>
    <w:rsid w:val="004C4A2A"/>
    <w:pPr>
      <w:keepNext/>
      <w:numPr>
        <w:ilvl w:val="8"/>
        <w:numId w:val="1"/>
      </w:numPr>
      <w:snapToGrid w:val="0"/>
      <w:spacing w:before="120"/>
      <w:outlineLvl w:val="8"/>
    </w:pPr>
    <w:rPr>
      <w:rFonts w:eastAsia="標楷體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B76306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B7630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B76306"/>
    <w:rPr>
      <w:sz w:val="20"/>
      <w:szCs w:val="20"/>
    </w:rPr>
  </w:style>
  <w:style w:type="table" w:styleId="a8">
    <w:name w:val="Table Grid"/>
    <w:basedOn w:val="a2"/>
    <w:rsid w:val="00B763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page number"/>
    <w:basedOn w:val="a1"/>
    <w:rsid w:val="00E21162"/>
  </w:style>
  <w:style w:type="character" w:customStyle="1" w:styleId="10">
    <w:name w:val="標題 1 字元"/>
    <w:aliases w:val="壹 字元,--章名 字元,ISO標題 1 字元"/>
    <w:basedOn w:val="a1"/>
    <w:link w:val="1"/>
    <w:rsid w:val="004C4A2A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0"/>
      <w:lang w:val="x-none" w:eastAsia="x-none"/>
    </w:rPr>
  </w:style>
  <w:style w:type="character" w:customStyle="1" w:styleId="20">
    <w:name w:val="標題 2 字元"/>
    <w:aliases w:val="章 字元,標題 2--1.1 字元,--1.1 字元,ISO標題 2 字元"/>
    <w:basedOn w:val="a1"/>
    <w:link w:val="2"/>
    <w:rsid w:val="004C4A2A"/>
    <w:rPr>
      <w:rFonts w:ascii="Times New Roman" w:eastAsia="標楷體" w:hAnsi="Times New Roman" w:cs="Times New Roman"/>
      <w:b/>
      <w:snapToGrid w:val="0"/>
      <w:kern w:val="0"/>
      <w:sz w:val="32"/>
      <w:szCs w:val="20"/>
      <w:lang w:val="x-none" w:eastAsia="x-none"/>
    </w:rPr>
  </w:style>
  <w:style w:type="character" w:customStyle="1" w:styleId="30">
    <w:name w:val="標題 3 字元"/>
    <w:aliases w:val="--1.1.1. 字元,--1.1.1. + 14 點 字元,左:  0 cm 字元,第一行:  2 字元 字元"/>
    <w:basedOn w:val="a1"/>
    <w:link w:val="3"/>
    <w:rsid w:val="004C4A2A"/>
    <w:rPr>
      <w:rFonts w:ascii="Times New Roman" w:eastAsia="標楷體" w:hAnsi="Times New Roman" w:cs="Times New Roman"/>
      <w:sz w:val="32"/>
      <w:szCs w:val="20"/>
      <w:lang w:val="x-none" w:eastAsia="x-none"/>
    </w:rPr>
  </w:style>
  <w:style w:type="character" w:customStyle="1" w:styleId="41">
    <w:name w:val="標題 4 字元"/>
    <w:aliases w:val="1 字元,--1. 字元,--1 字元"/>
    <w:basedOn w:val="a1"/>
    <w:link w:val="4"/>
    <w:rsid w:val="004C4A2A"/>
    <w:rPr>
      <w:rFonts w:ascii="Times New Roman" w:eastAsia="標楷體" w:hAnsi="Times New Roman" w:cs="Times New Roman"/>
      <w:sz w:val="28"/>
      <w:szCs w:val="20"/>
      <w:lang w:val="x-none" w:eastAsia="x-none"/>
    </w:rPr>
  </w:style>
  <w:style w:type="character" w:customStyle="1" w:styleId="50">
    <w:name w:val="標題 5 字元"/>
    <w:aliases w:val="--(1)1 字元,--(1) 字元"/>
    <w:basedOn w:val="a1"/>
    <w:link w:val="5"/>
    <w:rsid w:val="004C4A2A"/>
    <w:rPr>
      <w:rFonts w:ascii="Times New Roman" w:eastAsia="標楷體" w:hAnsi="Times New Roman" w:cs="Times New Roman"/>
      <w:sz w:val="26"/>
      <w:szCs w:val="20"/>
      <w:lang w:val="x-none" w:eastAsia="x-none"/>
    </w:rPr>
  </w:style>
  <w:style w:type="character" w:customStyle="1" w:styleId="60">
    <w:name w:val="標題 6 字元"/>
    <w:aliases w:val="A 字元,--A 字元"/>
    <w:basedOn w:val="a1"/>
    <w:link w:val="6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70">
    <w:name w:val="標題 7 字元"/>
    <w:aliases w:val="(A) 字元,--(a) 字元,--a 字元,標題 7-(a) 字元"/>
    <w:basedOn w:val="a1"/>
    <w:link w:val="7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80">
    <w:name w:val="標題 8 字元"/>
    <w:aliases w:val="a 字元,--. 字元"/>
    <w:basedOn w:val="a1"/>
    <w:link w:val="8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customStyle="1" w:styleId="90">
    <w:name w:val="標題 9 字元"/>
    <w:basedOn w:val="a1"/>
    <w:link w:val="9"/>
    <w:rsid w:val="004C4A2A"/>
    <w:rPr>
      <w:rFonts w:ascii="Times New Roman" w:eastAsia="標楷體" w:hAnsi="Times New Roman" w:cs="Times New Roman"/>
      <w:szCs w:val="20"/>
      <w:lang w:val="x-none" w:eastAsia="x-none"/>
    </w:rPr>
  </w:style>
  <w:style w:type="character" w:styleId="aa">
    <w:name w:val="Strong"/>
    <w:qFormat/>
    <w:rsid w:val="004C4A2A"/>
    <w:rPr>
      <w:b/>
      <w:bCs/>
    </w:rPr>
  </w:style>
  <w:style w:type="character" w:styleId="ab">
    <w:name w:val="Hyperlink"/>
    <w:rsid w:val="004C4A2A"/>
    <w:rPr>
      <w:color w:val="0000FF"/>
      <w:u w:val="single"/>
    </w:rPr>
  </w:style>
  <w:style w:type="paragraph" w:styleId="ac">
    <w:name w:val="Balloon Text"/>
    <w:basedOn w:val="a0"/>
    <w:link w:val="ad"/>
    <w:rsid w:val="004C4A2A"/>
    <w:rPr>
      <w:rFonts w:ascii="Cambria" w:hAnsi="Cambria"/>
      <w:sz w:val="18"/>
      <w:szCs w:val="18"/>
      <w:lang w:val="x-none" w:eastAsia="x-none"/>
    </w:rPr>
  </w:style>
  <w:style w:type="character" w:customStyle="1" w:styleId="ad">
    <w:name w:val="註解方塊文字 字元"/>
    <w:basedOn w:val="a1"/>
    <w:link w:val="ac"/>
    <w:rsid w:val="004C4A2A"/>
    <w:rPr>
      <w:rFonts w:ascii="Cambria" w:eastAsia="新細明體" w:hAnsi="Cambria" w:cs="Times New Roman"/>
      <w:sz w:val="18"/>
      <w:szCs w:val="18"/>
      <w:lang w:val="x-none" w:eastAsia="x-none"/>
    </w:rPr>
  </w:style>
  <w:style w:type="paragraph" w:customStyle="1" w:styleId="2TEXT">
    <w:name w:val="標題2.TEXT"/>
    <w:basedOn w:val="a0"/>
    <w:next w:val="a0"/>
    <w:rsid w:val="004C4A2A"/>
    <w:pPr>
      <w:snapToGrid w:val="0"/>
      <w:spacing w:before="120" w:line="400" w:lineRule="atLeast"/>
      <w:ind w:left="1134"/>
    </w:pPr>
    <w:rPr>
      <w:rFonts w:eastAsia="標楷體"/>
      <w:sz w:val="32"/>
      <w:szCs w:val="20"/>
    </w:rPr>
  </w:style>
  <w:style w:type="paragraph" w:customStyle="1" w:styleId="40">
    <w:name w:val="項目4"/>
    <w:rsid w:val="004C4A2A"/>
    <w:pPr>
      <w:numPr>
        <w:numId w:val="2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 w:hAnsi="Times New Roman" w:cs="Times New Roman"/>
      <w:noProof/>
      <w:kern w:val="0"/>
      <w:szCs w:val="20"/>
    </w:rPr>
  </w:style>
  <w:style w:type="numbering" w:customStyle="1" w:styleId="11">
    <w:name w:val="無清單1"/>
    <w:next w:val="a3"/>
    <w:uiPriority w:val="99"/>
    <w:semiHidden/>
    <w:unhideWhenUsed/>
    <w:rsid w:val="004C4A2A"/>
  </w:style>
  <w:style w:type="paragraph" w:styleId="Web">
    <w:name w:val="Normal (Web)"/>
    <w:basedOn w:val="a0"/>
    <w:rsid w:val="004C4A2A"/>
    <w:pPr>
      <w:widowControl/>
    </w:pPr>
    <w:rPr>
      <w:kern w:val="0"/>
    </w:rPr>
  </w:style>
  <w:style w:type="paragraph" w:styleId="ae">
    <w:name w:val="List Paragraph"/>
    <w:basedOn w:val="a0"/>
    <w:uiPriority w:val="34"/>
    <w:qFormat/>
    <w:rsid w:val="004C4A2A"/>
    <w:pPr>
      <w:widowControl/>
      <w:ind w:leftChars="200" w:left="480"/>
    </w:pPr>
    <w:rPr>
      <w:kern w:val="0"/>
    </w:rPr>
  </w:style>
  <w:style w:type="character" w:customStyle="1" w:styleId="st1">
    <w:name w:val="st1"/>
    <w:rsid w:val="004C4A2A"/>
  </w:style>
  <w:style w:type="numbering" w:customStyle="1" w:styleId="21">
    <w:name w:val="無清單2"/>
    <w:next w:val="a3"/>
    <w:uiPriority w:val="99"/>
    <w:semiHidden/>
    <w:unhideWhenUsed/>
    <w:rsid w:val="004C4A2A"/>
  </w:style>
  <w:style w:type="paragraph" w:styleId="af">
    <w:name w:val="Plain Text"/>
    <w:basedOn w:val="a0"/>
    <w:link w:val="af0"/>
    <w:uiPriority w:val="99"/>
    <w:unhideWhenUsed/>
    <w:rsid w:val="004C4A2A"/>
    <w:pPr>
      <w:widowControl/>
    </w:pPr>
    <w:rPr>
      <w:rFonts w:ascii="Calibri" w:hAnsi="Calibri" w:cs="新細明體"/>
      <w:kern w:val="0"/>
    </w:rPr>
  </w:style>
  <w:style w:type="character" w:customStyle="1" w:styleId="af0">
    <w:name w:val="純文字 字元"/>
    <w:basedOn w:val="a1"/>
    <w:link w:val="af"/>
    <w:uiPriority w:val="99"/>
    <w:rsid w:val="004C4A2A"/>
    <w:rPr>
      <w:rFonts w:ascii="Calibri" w:eastAsia="新細明體" w:hAnsi="Calibri" w:cs="新細明體"/>
      <w:kern w:val="0"/>
      <w:szCs w:val="24"/>
    </w:rPr>
  </w:style>
  <w:style w:type="character" w:styleId="af1">
    <w:name w:val="annotation reference"/>
    <w:basedOn w:val="a1"/>
    <w:semiHidden/>
    <w:unhideWhenUsed/>
    <w:rsid w:val="004C4A2A"/>
    <w:rPr>
      <w:sz w:val="18"/>
      <w:szCs w:val="18"/>
    </w:rPr>
  </w:style>
  <w:style w:type="paragraph" w:styleId="af2">
    <w:name w:val="annotation text"/>
    <w:basedOn w:val="a0"/>
    <w:link w:val="af3"/>
    <w:semiHidden/>
    <w:unhideWhenUsed/>
    <w:rsid w:val="004C4A2A"/>
  </w:style>
  <w:style w:type="character" w:customStyle="1" w:styleId="af3">
    <w:name w:val="註解文字 字元"/>
    <w:basedOn w:val="a1"/>
    <w:link w:val="af2"/>
    <w:semiHidden/>
    <w:rsid w:val="004C4A2A"/>
    <w:rPr>
      <w:rFonts w:ascii="Times New Roman" w:eastAsia="新細明體" w:hAnsi="Times New Roman" w:cs="Times New Roman"/>
      <w:szCs w:val="24"/>
    </w:rPr>
  </w:style>
  <w:style w:type="paragraph" w:styleId="af4">
    <w:name w:val="annotation subject"/>
    <w:basedOn w:val="af2"/>
    <w:next w:val="af2"/>
    <w:link w:val="af5"/>
    <w:semiHidden/>
    <w:unhideWhenUsed/>
    <w:rsid w:val="004C4A2A"/>
    <w:rPr>
      <w:b/>
      <w:bCs/>
    </w:rPr>
  </w:style>
  <w:style w:type="character" w:customStyle="1" w:styleId="af5">
    <w:name w:val="註解主旨 字元"/>
    <w:basedOn w:val="af3"/>
    <w:link w:val="af4"/>
    <w:semiHidden/>
    <w:rsid w:val="004C4A2A"/>
    <w:rPr>
      <w:rFonts w:ascii="Times New Roman" w:eastAsia="新細明體" w:hAnsi="Times New Roman" w:cs="Times New Roman"/>
      <w:b/>
      <w:bCs/>
      <w:szCs w:val="24"/>
    </w:rPr>
  </w:style>
  <w:style w:type="paragraph" w:styleId="a">
    <w:name w:val="List Bullet"/>
    <w:basedOn w:val="a0"/>
    <w:uiPriority w:val="99"/>
    <w:unhideWhenUsed/>
    <w:rsid w:val="009334BF"/>
    <w:pPr>
      <w:numPr>
        <w:numId w:val="14"/>
      </w:numPr>
      <w:contextualSpacing/>
    </w:pPr>
  </w:style>
  <w:style w:type="character" w:styleId="af6">
    <w:name w:val="Placeholder Text"/>
    <w:basedOn w:val="a1"/>
    <w:uiPriority w:val="99"/>
    <w:semiHidden/>
    <w:rsid w:val="00B570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1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1.vsdx"/><Relationship Id="rId13" Type="http://schemas.openxmlformats.org/officeDocument/2006/relationships/package" Target="embeddings/Microsoft_Visio___3.vsdx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emf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package" Target="embeddings/Microsoft_Visio___2.vsdx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3.em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31</Pages>
  <Words>2731</Words>
  <Characters>15570</Characters>
  <Application>Microsoft Office Word</Application>
  <DocSecurity>0</DocSecurity>
  <Lines>129</Lines>
  <Paragraphs>36</Paragraphs>
  <ScaleCrop>false</ScaleCrop>
  <Company/>
  <LinksUpToDate>false</LinksUpToDate>
  <CharactersWithSpaces>18265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陳佳宜</dc:creator>
  <cp:keywords/>
  <dc:description/>
  <cp:lastModifiedBy>蘇賢庭</cp:lastModifiedBy>
  <cp:revision>25</cp:revision>
  <dcterms:created xsi:type="dcterms:W3CDTF">2022-02-23T00:50:00Z</dcterms:created>
  <dcterms:modified xsi:type="dcterms:W3CDTF">2022-03-07T11:31:00Z</dcterms:modified>
</cp:coreProperties>
</file>